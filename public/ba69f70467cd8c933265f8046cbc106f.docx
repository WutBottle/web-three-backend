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AF9" w:rsidRDefault="00014AF9" w:rsidP="00014AF9">
      <w:pPr>
        <w:rPr>
          <w:bCs/>
          <w:sz w:val="21"/>
        </w:rPr>
      </w:pPr>
    </w:p>
    <w:p w:rsidR="00014AF9" w:rsidRDefault="00014AF9" w:rsidP="00014AF9">
      <w:pPr>
        <w:jc w:val="center"/>
        <w:rPr>
          <w:b/>
          <w:bCs/>
        </w:rPr>
      </w:pPr>
    </w:p>
    <w:p w:rsidR="00014AF9" w:rsidRDefault="00014AF9" w:rsidP="00014AF9">
      <w:pPr>
        <w:jc w:val="center"/>
        <w:rPr>
          <w:b/>
          <w:bCs/>
        </w:rPr>
      </w:pPr>
    </w:p>
    <w:p w:rsidR="00014AF9" w:rsidRDefault="00014AF9" w:rsidP="00014AF9">
      <w:pPr>
        <w:jc w:val="center"/>
        <w:rPr>
          <w:rFonts w:eastAsia="楷体_GB2312"/>
          <w:b/>
          <w:bCs/>
          <w:sz w:val="28"/>
        </w:rPr>
      </w:pPr>
      <w:r>
        <w:rPr>
          <w:b/>
          <w:bCs/>
          <w:noProof/>
        </w:rPr>
        <w:drawing>
          <wp:inline distT="0" distB="0" distL="0" distR="0">
            <wp:extent cx="2476500" cy="670560"/>
            <wp:effectExtent l="0" t="0" r="0" b="0"/>
            <wp:docPr id="3" name="图片 3"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0" cy="670560"/>
                    </a:xfrm>
                    <a:prstGeom prst="rect">
                      <a:avLst/>
                    </a:prstGeom>
                    <a:noFill/>
                    <a:ln>
                      <a:noFill/>
                    </a:ln>
                  </pic:spPr>
                </pic:pic>
              </a:graphicData>
            </a:graphic>
          </wp:inline>
        </w:drawing>
      </w:r>
    </w:p>
    <w:p w:rsidR="00014AF9" w:rsidRDefault="00014AF9" w:rsidP="00014AF9">
      <w:pPr>
        <w:adjustRightInd w:val="0"/>
        <w:snapToGrid w:val="0"/>
        <w:jc w:val="center"/>
        <w:rPr>
          <w:rFonts w:eastAsia="华文中宋"/>
          <w:b/>
          <w:bCs/>
          <w:sz w:val="28"/>
        </w:rPr>
      </w:pPr>
    </w:p>
    <w:p w:rsidR="00014AF9" w:rsidRDefault="00014AF9" w:rsidP="00014AF9">
      <w:pPr>
        <w:jc w:val="center"/>
        <w:rPr>
          <w:rFonts w:eastAsia="黑体"/>
          <w:b/>
          <w:bCs/>
          <w:spacing w:val="40"/>
          <w:sz w:val="44"/>
        </w:rPr>
      </w:pPr>
      <w:r>
        <w:rPr>
          <w:rFonts w:eastAsia="黑体" w:hint="eastAsia"/>
          <w:b/>
          <w:bCs/>
          <w:spacing w:val="40"/>
          <w:sz w:val="44"/>
        </w:rPr>
        <w:t>研究生开题报告</w:t>
      </w:r>
    </w:p>
    <w:p w:rsidR="001E74F0" w:rsidRDefault="001E74F0" w:rsidP="001E74F0">
      <w:pPr>
        <w:rPr>
          <w:rFonts w:eastAsia="华文中宋"/>
          <w:b/>
          <w:bCs/>
          <w:spacing w:val="60"/>
          <w:sz w:val="28"/>
        </w:rPr>
      </w:pPr>
    </w:p>
    <w:p w:rsidR="00014AF9" w:rsidRDefault="00014AF9" w:rsidP="001E74F0">
      <w:pPr>
        <w:jc w:val="center"/>
        <w:rPr>
          <w:rFonts w:eastAsia="华文中宋"/>
          <w:b/>
          <w:bCs/>
          <w:sz w:val="28"/>
        </w:rPr>
      </w:pPr>
      <w:r>
        <w:rPr>
          <w:rFonts w:eastAsia="华文中宋" w:hint="eastAsia"/>
          <w:b/>
          <w:bCs/>
          <w:sz w:val="28"/>
        </w:rPr>
        <w:t>题</w:t>
      </w:r>
      <w:r>
        <w:rPr>
          <w:rFonts w:eastAsia="华文中宋"/>
          <w:b/>
          <w:bCs/>
          <w:sz w:val="28"/>
        </w:rPr>
        <w:t xml:space="preserve"> </w:t>
      </w:r>
      <w:r>
        <w:rPr>
          <w:rFonts w:eastAsia="华文中宋" w:hint="eastAsia"/>
          <w:b/>
          <w:bCs/>
          <w:sz w:val="28"/>
        </w:rPr>
        <w:t>目：</w:t>
      </w:r>
      <w:r w:rsidR="00E9687D" w:rsidRPr="00E9687D">
        <w:rPr>
          <w:rFonts w:eastAsia="华文中宋" w:hint="eastAsia"/>
          <w:b/>
          <w:bCs/>
          <w:sz w:val="28"/>
        </w:rPr>
        <w:t>基于</w:t>
      </w:r>
      <w:r w:rsidR="00E9687D" w:rsidRPr="00E9687D">
        <w:rPr>
          <w:rFonts w:eastAsia="华文中宋" w:hint="eastAsia"/>
          <w:b/>
          <w:bCs/>
          <w:sz w:val="28"/>
        </w:rPr>
        <w:t>web</w:t>
      </w:r>
      <w:r w:rsidR="00436BB6">
        <w:rPr>
          <w:rFonts w:eastAsia="华文中宋" w:hint="eastAsia"/>
          <w:b/>
          <w:bCs/>
          <w:sz w:val="28"/>
        </w:rPr>
        <w:t>的增材制造</w:t>
      </w:r>
      <w:r w:rsidR="00FB26BB">
        <w:rPr>
          <w:rFonts w:eastAsia="华文中宋" w:hint="eastAsia"/>
          <w:b/>
          <w:bCs/>
          <w:sz w:val="28"/>
        </w:rPr>
        <w:t>预处理</w:t>
      </w:r>
      <w:r w:rsidR="00436BB6">
        <w:rPr>
          <w:rFonts w:eastAsia="华文中宋" w:hint="eastAsia"/>
          <w:b/>
          <w:bCs/>
          <w:sz w:val="28"/>
        </w:rPr>
        <w:t>平台的设计与实现</w:t>
      </w:r>
    </w:p>
    <w:p w:rsidR="00014AF9" w:rsidRDefault="00014AF9" w:rsidP="00014AF9">
      <w:pPr>
        <w:rPr>
          <w:rFonts w:eastAsia="华文中宋"/>
          <w:b/>
          <w:bCs/>
          <w:spacing w:val="60"/>
          <w:sz w:val="50"/>
        </w:rPr>
      </w:pPr>
    </w:p>
    <w:p w:rsidR="00014AF9" w:rsidRDefault="00014AF9" w:rsidP="00014AF9">
      <w:pPr>
        <w:jc w:val="center"/>
        <w:rPr>
          <w:rFonts w:eastAsia="宋体"/>
          <w:b/>
          <w:bCs/>
          <w:sz w:val="21"/>
        </w:rPr>
      </w:pPr>
    </w:p>
    <w:p w:rsidR="00014AF9" w:rsidRDefault="00014AF9" w:rsidP="00014AF9">
      <w:pPr>
        <w:spacing w:line="600" w:lineRule="exact"/>
        <w:ind w:leftChars="600" w:left="1440"/>
        <w:rPr>
          <w:b/>
          <w:bCs/>
          <w:sz w:val="30"/>
          <w:u w:val="single"/>
        </w:rPr>
      </w:pPr>
      <w:r>
        <w:rPr>
          <w:rFonts w:hint="eastAsia"/>
          <w:b/>
          <w:bCs/>
          <w:sz w:val="30"/>
        </w:rPr>
        <w:t>学</w:t>
      </w:r>
      <w:r>
        <w:rPr>
          <w:b/>
          <w:bCs/>
          <w:sz w:val="30"/>
        </w:rPr>
        <w:t xml:space="preserve">    </w:t>
      </w:r>
      <w:r>
        <w:rPr>
          <w:b/>
          <w:bCs/>
          <w:spacing w:val="4"/>
          <w:sz w:val="30"/>
        </w:rPr>
        <w:t xml:space="preserve">   </w:t>
      </w:r>
      <w:r>
        <w:rPr>
          <w:b/>
          <w:bCs/>
          <w:sz w:val="30"/>
        </w:rPr>
        <w:t xml:space="preserve"> </w:t>
      </w:r>
      <w:r>
        <w:rPr>
          <w:rFonts w:hint="eastAsia"/>
          <w:b/>
          <w:bCs/>
          <w:sz w:val="30"/>
        </w:rPr>
        <w:t>号</w:t>
      </w:r>
      <w:r>
        <w:rPr>
          <w:b/>
          <w:bCs/>
          <w:spacing w:val="-4"/>
          <w:sz w:val="30"/>
        </w:rPr>
        <w:t xml:space="preserve"> </w:t>
      </w:r>
      <w:r>
        <w:rPr>
          <w:b/>
          <w:bCs/>
          <w:sz w:val="30"/>
          <w:u w:val="single"/>
        </w:rPr>
        <w:tab/>
      </w:r>
      <w:r>
        <w:rPr>
          <w:b/>
          <w:bCs/>
          <w:sz w:val="30"/>
          <w:u w:val="single"/>
        </w:rPr>
        <w:tab/>
        <w:t>M201</w:t>
      </w:r>
      <w:r w:rsidR="007773B4">
        <w:rPr>
          <w:b/>
          <w:bCs/>
          <w:sz w:val="30"/>
          <w:u w:val="single"/>
        </w:rPr>
        <w:t>973007</w:t>
      </w:r>
      <w:r>
        <w:rPr>
          <w:rFonts w:hint="eastAsia"/>
          <w:b/>
          <w:bCs/>
          <w:sz w:val="30"/>
          <w:u w:val="single"/>
        </w:rPr>
        <w:t xml:space="preserve"> </w:t>
      </w:r>
      <w:r>
        <w:rPr>
          <w:b/>
          <w:bCs/>
          <w:sz w:val="30"/>
          <w:u w:val="single"/>
        </w:rPr>
        <w:t xml:space="preserve">     </w:t>
      </w:r>
    </w:p>
    <w:p w:rsidR="00014AF9" w:rsidRDefault="00014AF9" w:rsidP="00014AF9">
      <w:pPr>
        <w:spacing w:line="600" w:lineRule="exact"/>
        <w:ind w:leftChars="600" w:left="1440"/>
        <w:rPr>
          <w:b/>
          <w:bCs/>
          <w:sz w:val="30"/>
          <w:u w:val="single"/>
        </w:rPr>
      </w:pPr>
      <w:r>
        <w:rPr>
          <w:rFonts w:hint="eastAsia"/>
          <w:b/>
          <w:bCs/>
          <w:sz w:val="30"/>
        </w:rPr>
        <w:t>姓</w:t>
      </w:r>
      <w:r>
        <w:rPr>
          <w:b/>
          <w:bCs/>
          <w:sz w:val="30"/>
        </w:rPr>
        <w:t xml:space="preserve">    </w:t>
      </w:r>
      <w:r>
        <w:rPr>
          <w:b/>
          <w:bCs/>
          <w:spacing w:val="2"/>
          <w:sz w:val="30"/>
        </w:rPr>
        <w:t xml:space="preserve">  </w:t>
      </w:r>
      <w:r>
        <w:rPr>
          <w:b/>
          <w:bCs/>
          <w:sz w:val="30"/>
        </w:rPr>
        <w:t xml:space="preserve">  </w:t>
      </w:r>
      <w:r>
        <w:rPr>
          <w:rFonts w:hint="eastAsia"/>
          <w:b/>
          <w:bCs/>
          <w:sz w:val="30"/>
        </w:rPr>
        <w:t>名</w:t>
      </w:r>
      <w:r>
        <w:rPr>
          <w:b/>
          <w:bCs/>
          <w:sz w:val="30"/>
        </w:rPr>
        <w:t xml:space="preserve"> </w:t>
      </w:r>
      <w:r>
        <w:rPr>
          <w:b/>
          <w:bCs/>
          <w:sz w:val="30"/>
          <w:u w:val="single"/>
        </w:rPr>
        <w:tab/>
      </w:r>
      <w:r>
        <w:rPr>
          <w:b/>
          <w:bCs/>
          <w:sz w:val="30"/>
          <w:u w:val="single"/>
        </w:rPr>
        <w:tab/>
      </w:r>
      <w:r w:rsidR="007773B4">
        <w:rPr>
          <w:b/>
          <w:bCs/>
          <w:sz w:val="30"/>
          <w:u w:val="single"/>
        </w:rPr>
        <w:t xml:space="preserve">   </w:t>
      </w:r>
      <w:r w:rsidR="007773B4">
        <w:rPr>
          <w:rFonts w:hint="eastAsia"/>
          <w:b/>
          <w:bCs/>
          <w:sz w:val="30"/>
          <w:u w:val="single"/>
        </w:rPr>
        <w:t>张鹏</w:t>
      </w:r>
      <w:r w:rsidR="007773B4">
        <w:rPr>
          <w:rFonts w:hint="eastAsia"/>
          <w:b/>
          <w:bCs/>
          <w:sz w:val="30"/>
          <w:u w:val="single"/>
        </w:rPr>
        <w:t xml:space="preserve">  </w:t>
      </w:r>
      <w:r>
        <w:rPr>
          <w:b/>
          <w:bCs/>
          <w:sz w:val="30"/>
          <w:u w:val="single"/>
        </w:rPr>
        <w:tab/>
      </w:r>
      <w:r>
        <w:rPr>
          <w:b/>
          <w:bCs/>
          <w:sz w:val="30"/>
          <w:u w:val="single"/>
        </w:rPr>
        <w:tab/>
      </w:r>
      <w:r>
        <w:rPr>
          <w:b/>
          <w:bCs/>
          <w:sz w:val="30"/>
          <w:u w:val="single"/>
        </w:rPr>
        <w:tab/>
      </w:r>
    </w:p>
    <w:p w:rsidR="00014AF9" w:rsidRDefault="00014AF9" w:rsidP="00014AF9">
      <w:pPr>
        <w:spacing w:line="600" w:lineRule="exact"/>
        <w:ind w:leftChars="600" w:left="1440"/>
        <w:rPr>
          <w:b/>
          <w:bCs/>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b/>
          <w:bCs/>
          <w:sz w:val="30"/>
          <w:u w:val="single"/>
        </w:rPr>
        <w:tab/>
      </w:r>
      <w:r w:rsidR="007773B4">
        <w:rPr>
          <w:b/>
          <w:bCs/>
          <w:sz w:val="30"/>
          <w:u w:val="single"/>
        </w:rPr>
        <w:t xml:space="preserve">   </w:t>
      </w:r>
      <w:r w:rsidR="007773B4">
        <w:rPr>
          <w:b/>
          <w:bCs/>
          <w:sz w:val="30"/>
          <w:u w:val="single"/>
        </w:rPr>
        <w:t>计算机</w:t>
      </w:r>
      <w:r w:rsidR="007773B4">
        <w:rPr>
          <w:rFonts w:hint="eastAsia"/>
          <w:b/>
          <w:bCs/>
          <w:sz w:val="30"/>
          <w:u w:val="single"/>
        </w:rPr>
        <w:t>技术</w:t>
      </w:r>
      <w:r w:rsidR="007773B4">
        <w:rPr>
          <w:rFonts w:hint="eastAsia"/>
          <w:b/>
          <w:bCs/>
          <w:sz w:val="30"/>
          <w:u w:val="single"/>
        </w:rPr>
        <w:t xml:space="preserve"> </w:t>
      </w:r>
      <w:r w:rsidR="007773B4">
        <w:rPr>
          <w:b/>
          <w:bCs/>
          <w:sz w:val="30"/>
          <w:u w:val="single"/>
        </w:rPr>
        <w:t xml:space="preserve">    </w:t>
      </w:r>
      <w:r>
        <w:rPr>
          <w:b/>
          <w:bCs/>
          <w:sz w:val="30"/>
          <w:u w:val="single"/>
        </w:rPr>
        <w:tab/>
      </w:r>
    </w:p>
    <w:p w:rsidR="00014AF9" w:rsidRDefault="00014AF9" w:rsidP="00014AF9">
      <w:pPr>
        <w:spacing w:line="600" w:lineRule="exact"/>
        <w:ind w:leftChars="600" w:left="1440"/>
        <w:rPr>
          <w:b/>
          <w:bCs/>
          <w:sz w:val="30"/>
          <w:u w:val="single"/>
        </w:rPr>
      </w:pPr>
      <w:r>
        <w:rPr>
          <w:rFonts w:hint="eastAsia"/>
          <w:b/>
          <w:bCs/>
          <w:spacing w:val="12"/>
          <w:sz w:val="30"/>
        </w:rPr>
        <w:t>指</w:t>
      </w:r>
      <w:r>
        <w:rPr>
          <w:b/>
          <w:bCs/>
          <w:spacing w:val="12"/>
          <w:sz w:val="30"/>
        </w:rPr>
        <w:t xml:space="preserve"> </w:t>
      </w:r>
      <w:r>
        <w:rPr>
          <w:rFonts w:hint="eastAsia"/>
          <w:b/>
          <w:bCs/>
          <w:spacing w:val="12"/>
          <w:sz w:val="30"/>
        </w:rPr>
        <w:t>导</w:t>
      </w:r>
      <w:r>
        <w:rPr>
          <w:b/>
          <w:bCs/>
          <w:spacing w:val="12"/>
          <w:sz w:val="30"/>
        </w:rPr>
        <w:t xml:space="preserve"> </w:t>
      </w:r>
      <w:r>
        <w:rPr>
          <w:rFonts w:hint="eastAsia"/>
          <w:b/>
          <w:bCs/>
          <w:spacing w:val="12"/>
          <w:sz w:val="30"/>
        </w:rPr>
        <w:t>教</w:t>
      </w:r>
      <w:r>
        <w:rPr>
          <w:b/>
          <w:bCs/>
          <w:spacing w:val="12"/>
          <w:sz w:val="30"/>
        </w:rPr>
        <w:t xml:space="preserve"> </w:t>
      </w:r>
      <w:r>
        <w:rPr>
          <w:rFonts w:hint="eastAsia"/>
          <w:b/>
          <w:bCs/>
          <w:sz w:val="30"/>
        </w:rPr>
        <w:t>师</w:t>
      </w:r>
      <w:r>
        <w:rPr>
          <w:b/>
          <w:bCs/>
          <w:sz w:val="30"/>
        </w:rPr>
        <w:t xml:space="preserve"> </w:t>
      </w:r>
      <w:r>
        <w:rPr>
          <w:b/>
          <w:bCs/>
          <w:sz w:val="30"/>
          <w:u w:val="single"/>
        </w:rPr>
        <w:tab/>
      </w:r>
      <w:r>
        <w:rPr>
          <w:b/>
          <w:bCs/>
          <w:sz w:val="30"/>
          <w:u w:val="single"/>
        </w:rPr>
        <w:tab/>
      </w:r>
      <w:r>
        <w:rPr>
          <w:b/>
          <w:bCs/>
          <w:sz w:val="30"/>
          <w:u w:val="single"/>
        </w:rPr>
        <w:tab/>
      </w:r>
      <w:r>
        <w:rPr>
          <w:b/>
          <w:bCs/>
          <w:sz w:val="30"/>
          <w:u w:val="single"/>
        </w:rPr>
        <w:t>李国宽</w:t>
      </w:r>
      <w:r>
        <w:rPr>
          <w:b/>
          <w:bCs/>
          <w:sz w:val="30"/>
          <w:u w:val="single"/>
        </w:rPr>
        <w:tab/>
      </w:r>
      <w:r>
        <w:rPr>
          <w:b/>
          <w:bCs/>
          <w:sz w:val="30"/>
          <w:u w:val="single"/>
        </w:rPr>
        <w:tab/>
      </w:r>
      <w:r>
        <w:rPr>
          <w:b/>
          <w:bCs/>
          <w:sz w:val="30"/>
          <w:u w:val="single"/>
        </w:rPr>
        <w:tab/>
      </w:r>
    </w:p>
    <w:p w:rsidR="00014AF9" w:rsidRDefault="00014AF9" w:rsidP="00014AF9">
      <w:pPr>
        <w:spacing w:line="600" w:lineRule="exact"/>
        <w:ind w:leftChars="600" w:left="1440"/>
        <w:rPr>
          <w:b/>
          <w:bCs/>
          <w:sz w:val="30"/>
        </w:rPr>
      </w:pPr>
      <w:r>
        <w:rPr>
          <w:rFonts w:hint="eastAsia"/>
          <w:b/>
          <w:bCs/>
          <w:sz w:val="30"/>
        </w:rPr>
        <w:t>院（系、所）</w:t>
      </w:r>
      <w:r>
        <w:rPr>
          <w:b/>
          <w:bCs/>
          <w:sz w:val="30"/>
        </w:rPr>
        <w:t xml:space="preserve"> </w:t>
      </w:r>
      <w:r w:rsidR="002F6E1C">
        <w:rPr>
          <w:b/>
          <w:bCs/>
          <w:sz w:val="30"/>
          <w:u w:val="single"/>
        </w:rPr>
        <w:t xml:space="preserve"> </w:t>
      </w:r>
      <w:r w:rsidR="008A0D73">
        <w:rPr>
          <w:b/>
          <w:bCs/>
          <w:sz w:val="30"/>
          <w:u w:val="single"/>
        </w:rPr>
        <w:t>武汉</w:t>
      </w:r>
      <w:r w:rsidR="002F6E1C">
        <w:rPr>
          <w:b/>
          <w:bCs/>
          <w:sz w:val="30"/>
          <w:u w:val="single"/>
        </w:rPr>
        <w:t>光电国家研究中心</w:t>
      </w:r>
      <w:r w:rsidR="008A0D73">
        <w:rPr>
          <w:b/>
          <w:bCs/>
          <w:sz w:val="30"/>
          <w:u w:val="single"/>
        </w:rPr>
        <w:t xml:space="preserve"> </w:t>
      </w:r>
    </w:p>
    <w:p w:rsidR="00014AF9" w:rsidRDefault="00014AF9" w:rsidP="00124EFC">
      <w:pPr>
        <w:spacing w:beforeLines="40" w:afterLines="40"/>
        <w:jc w:val="center"/>
        <w:rPr>
          <w:b/>
          <w:bCs/>
          <w:sz w:val="21"/>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Default="00014AF9" w:rsidP="00124EFC">
      <w:pPr>
        <w:spacing w:beforeLines="40" w:afterLines="40"/>
        <w:jc w:val="center"/>
        <w:rPr>
          <w:b/>
          <w:bCs/>
        </w:rPr>
      </w:pPr>
    </w:p>
    <w:p w:rsidR="00014AF9" w:rsidRPr="00014AF9" w:rsidRDefault="00014AF9" w:rsidP="00124EFC">
      <w:pPr>
        <w:spacing w:beforeLines="40" w:afterLines="40"/>
        <w:jc w:val="center"/>
        <w:rPr>
          <w:b/>
          <w:bCs/>
          <w:sz w:val="30"/>
        </w:rPr>
      </w:pPr>
      <w:r>
        <w:rPr>
          <w:rFonts w:hint="eastAsia"/>
          <w:b/>
          <w:bCs/>
          <w:sz w:val="30"/>
        </w:rPr>
        <w:t>华中科技大学研究生院制</w:t>
      </w:r>
    </w:p>
    <w:p w:rsidR="00014AF9" w:rsidRDefault="00014AF9" w:rsidP="00014AF9">
      <w:pPr>
        <w:jc w:val="center"/>
        <w:rPr>
          <w:rFonts w:eastAsia="楷体_GB2312"/>
          <w:b/>
          <w:bCs/>
          <w:spacing w:val="60"/>
          <w:sz w:val="48"/>
        </w:rPr>
      </w:pPr>
      <w:r>
        <w:rPr>
          <w:rFonts w:eastAsia="楷体_GB2312" w:hint="eastAsia"/>
          <w:b/>
          <w:bCs/>
          <w:spacing w:val="60"/>
          <w:sz w:val="48"/>
        </w:rPr>
        <w:lastRenderedPageBreak/>
        <w:t>填表注意事项</w:t>
      </w:r>
    </w:p>
    <w:p w:rsidR="00014AF9" w:rsidRDefault="00014AF9" w:rsidP="00014AF9">
      <w:pPr>
        <w:rPr>
          <w:rFonts w:eastAsia="宋体"/>
          <w:b/>
          <w:bCs/>
          <w:sz w:val="21"/>
        </w:rPr>
      </w:pPr>
    </w:p>
    <w:p w:rsidR="00014AF9" w:rsidRDefault="00014AF9" w:rsidP="00014AF9">
      <w:pPr>
        <w:spacing w:line="360" w:lineRule="auto"/>
        <w:ind w:left="527" w:hanging="527"/>
        <w:rPr>
          <w:b/>
          <w:bCs/>
        </w:rPr>
      </w:pPr>
    </w:p>
    <w:p w:rsidR="00014AF9" w:rsidRDefault="00014AF9" w:rsidP="00014AF9">
      <w:pPr>
        <w:pStyle w:val="20"/>
        <w:ind w:leftChars="0" w:left="627" w:hanging="627"/>
        <w:rPr>
          <w:b w:val="0"/>
        </w:rPr>
      </w:pPr>
      <w:r>
        <w:rPr>
          <w:rFonts w:hint="eastAsia"/>
          <w:b w:val="0"/>
        </w:rPr>
        <w:t>一、本表适用于攻读硕士学位研究生选题报告、学术报告，攻读博士学位研究生文献综述、选题报告、论文中期进展报告、学术报告等。</w:t>
      </w:r>
    </w:p>
    <w:p w:rsidR="00014AF9" w:rsidRDefault="00014AF9" w:rsidP="00014AF9">
      <w:pPr>
        <w:spacing w:line="360" w:lineRule="auto"/>
        <w:ind w:leftChars="133" w:left="843" w:hangingChars="187" w:hanging="524"/>
        <w:rPr>
          <w:bCs/>
          <w:sz w:val="28"/>
        </w:rPr>
      </w:pPr>
      <w:r>
        <w:rPr>
          <w:rFonts w:hint="eastAsia"/>
          <w:bCs/>
          <w:sz w:val="28"/>
        </w:rPr>
        <w:t>二、以上各报告内容及要求由相关院（系、所）做具体要求。</w:t>
      </w:r>
    </w:p>
    <w:p w:rsidR="00014AF9" w:rsidRDefault="00014AF9" w:rsidP="00014AF9">
      <w:pPr>
        <w:spacing w:line="360" w:lineRule="auto"/>
        <w:ind w:leftChars="133" w:left="565" w:hangingChars="88" w:hanging="246"/>
        <w:rPr>
          <w:bCs/>
          <w:sz w:val="28"/>
        </w:rPr>
      </w:pPr>
      <w:r>
        <w:rPr>
          <w:rFonts w:hint="eastAsia"/>
          <w:bCs/>
          <w:sz w:val="28"/>
        </w:rPr>
        <w:t>三、以上各报告均须存入研究生个人学籍档案。</w:t>
      </w:r>
    </w:p>
    <w:p w:rsidR="00014AF9" w:rsidRDefault="00014AF9" w:rsidP="00014AF9">
      <w:pPr>
        <w:spacing w:line="360" w:lineRule="auto"/>
        <w:ind w:leftChars="133" w:left="565" w:hangingChars="88" w:hanging="246"/>
        <w:rPr>
          <w:bCs/>
          <w:sz w:val="28"/>
        </w:rPr>
      </w:pPr>
      <w:r>
        <w:rPr>
          <w:rFonts w:hint="eastAsia"/>
          <w:bCs/>
          <w:sz w:val="28"/>
        </w:rPr>
        <w:t>四、本表填写要求文句通顺、内容明确、字迹工整。</w:t>
      </w:r>
    </w:p>
    <w:p w:rsidR="00014AF9" w:rsidRDefault="00014AF9" w:rsidP="00014AF9">
      <w:pPr>
        <w:spacing w:line="360" w:lineRule="auto"/>
        <w:ind w:leftChars="133" w:left="566" w:hangingChars="88" w:hanging="247"/>
        <w:rPr>
          <w:b/>
          <w:bCs/>
          <w:sz w:val="28"/>
        </w:rPr>
      </w:pPr>
    </w:p>
    <w:p w:rsidR="00014AF9" w:rsidRDefault="00014AF9" w:rsidP="00014AF9">
      <w:pPr>
        <w:spacing w:line="360" w:lineRule="auto"/>
        <w:ind w:left="527" w:hanging="527"/>
        <w:rPr>
          <w:b/>
          <w:bCs/>
          <w:sz w:val="21"/>
        </w:rPr>
      </w:pPr>
    </w:p>
    <w:p w:rsidR="00014AF9" w:rsidRDefault="00014AF9" w:rsidP="00014AF9">
      <w:pPr>
        <w:pStyle w:val="a7"/>
        <w:ind w:firstLine="402"/>
        <w:rPr>
          <w:b/>
          <w:bCs/>
          <w:spacing w:val="0"/>
          <w:sz w:val="20"/>
        </w:rPr>
      </w:pPr>
    </w:p>
    <w:p w:rsidR="00014AF9" w:rsidRDefault="00014AF9" w:rsidP="00014AF9">
      <w:pPr>
        <w:pStyle w:val="a7"/>
        <w:ind w:firstLine="402"/>
        <w:rPr>
          <w:b/>
          <w:bCs/>
          <w:spacing w:val="0"/>
          <w:sz w:val="20"/>
        </w:rPr>
      </w:pPr>
    </w:p>
    <w:p w:rsidR="00014AF9" w:rsidRDefault="00014AF9" w:rsidP="00014AF9">
      <w:pPr>
        <w:pStyle w:val="a7"/>
        <w:ind w:firstLine="402"/>
        <w:rPr>
          <w:b/>
          <w:bCs/>
          <w:spacing w:val="0"/>
          <w:sz w:val="20"/>
        </w:rPr>
      </w:pPr>
    </w:p>
    <w:p w:rsidR="00014AF9" w:rsidRDefault="00014AF9" w:rsidP="00014AF9">
      <w:pPr>
        <w:pStyle w:val="a7"/>
        <w:ind w:firstLine="402"/>
        <w:rPr>
          <w:b/>
          <w:bCs/>
          <w:spacing w:val="0"/>
          <w:sz w:val="20"/>
        </w:rPr>
      </w:pPr>
    </w:p>
    <w:p w:rsidR="00014AF9" w:rsidRDefault="00014AF9" w:rsidP="00014AF9">
      <w:pPr>
        <w:spacing w:line="360" w:lineRule="auto"/>
        <w:ind w:firstLineChars="200" w:firstLine="562"/>
        <w:rPr>
          <w:b/>
          <w:bCs/>
          <w:sz w:val="28"/>
        </w:rPr>
      </w:pPr>
    </w:p>
    <w:p w:rsidR="00014AF9" w:rsidRDefault="00014AF9" w:rsidP="00014AF9">
      <w:pPr>
        <w:spacing w:line="360" w:lineRule="auto"/>
        <w:ind w:firstLineChars="200" w:firstLine="562"/>
        <w:rPr>
          <w:b/>
          <w:bCs/>
          <w:sz w:val="28"/>
        </w:rPr>
      </w:pPr>
    </w:p>
    <w:p w:rsidR="00014AF9" w:rsidRDefault="00014AF9" w:rsidP="00014AF9">
      <w:pPr>
        <w:spacing w:line="360" w:lineRule="auto"/>
        <w:ind w:firstLineChars="200" w:firstLine="562"/>
        <w:rPr>
          <w:b/>
          <w:bCs/>
          <w:sz w:val="28"/>
        </w:rPr>
      </w:pPr>
    </w:p>
    <w:p w:rsidR="00014AF9" w:rsidRDefault="00014AF9" w:rsidP="00014AF9">
      <w:pPr>
        <w:spacing w:line="360" w:lineRule="auto"/>
        <w:ind w:firstLineChars="200" w:firstLine="562"/>
        <w:rPr>
          <w:b/>
          <w:bCs/>
          <w:sz w:val="28"/>
        </w:rPr>
      </w:pPr>
    </w:p>
    <w:p w:rsidR="00014AF9" w:rsidRDefault="00014AF9" w:rsidP="00014AF9">
      <w:pPr>
        <w:spacing w:line="360" w:lineRule="auto"/>
        <w:ind w:firstLineChars="200" w:firstLine="562"/>
        <w:rPr>
          <w:b/>
          <w:bCs/>
          <w:sz w:val="28"/>
        </w:rPr>
      </w:pPr>
    </w:p>
    <w:p w:rsidR="00014AF9" w:rsidRPr="00014AF9" w:rsidRDefault="00014AF9" w:rsidP="00894E6F">
      <w:pPr>
        <w:ind w:rightChars="40" w:right="96"/>
        <w:rPr>
          <w:rFonts w:ascii="宋体" w:hAnsi="宋体"/>
        </w:rPr>
      </w:pPr>
    </w:p>
    <w:p w:rsidR="00667C15" w:rsidRDefault="00667C15" w:rsidP="00894E6F">
      <w:pPr>
        <w:pStyle w:val="1"/>
        <w:numPr>
          <w:ilvl w:val="0"/>
          <w:numId w:val="2"/>
        </w:numPr>
        <w:ind w:rightChars="40" w:right="96"/>
        <w:rPr>
          <w:rFonts w:ascii="宋体" w:hAnsi="宋体"/>
        </w:rPr>
        <w:sectPr w:rsidR="00667C15" w:rsidSect="00667C15">
          <w:headerReference w:type="default" r:id="rId9"/>
          <w:footerReference w:type="default" r:id="rId10"/>
          <w:footerReference w:type="first" r:id="rId11"/>
          <w:pgSz w:w="11906" w:h="16838"/>
          <w:pgMar w:top="1440" w:right="1800" w:bottom="1440" w:left="1800" w:header="851" w:footer="992" w:gutter="0"/>
          <w:pgNumType w:start="0"/>
          <w:cols w:space="425"/>
          <w:titlePg/>
          <w:docGrid w:type="lines" w:linePitch="326"/>
        </w:sectPr>
      </w:pPr>
    </w:p>
    <w:p w:rsidR="00596EFE" w:rsidRPr="00894E6F" w:rsidRDefault="00894E6F" w:rsidP="00894E6F">
      <w:pPr>
        <w:pStyle w:val="1"/>
        <w:numPr>
          <w:ilvl w:val="0"/>
          <w:numId w:val="2"/>
        </w:numPr>
        <w:ind w:rightChars="40" w:right="96"/>
        <w:rPr>
          <w:rFonts w:ascii="宋体" w:hAnsi="宋体"/>
        </w:rPr>
      </w:pPr>
      <w:r w:rsidRPr="00894E6F">
        <w:rPr>
          <w:rFonts w:ascii="宋体" w:hAnsi="宋体"/>
        </w:rPr>
        <w:lastRenderedPageBreak/>
        <w:t>背景</w:t>
      </w:r>
      <w:r w:rsidRPr="00894E6F">
        <w:rPr>
          <w:rFonts w:ascii="宋体" w:hAnsi="宋体" w:hint="eastAsia"/>
        </w:rPr>
        <w:t>、</w:t>
      </w:r>
      <w:r w:rsidRPr="00894E6F">
        <w:rPr>
          <w:rFonts w:ascii="宋体" w:hAnsi="宋体"/>
        </w:rPr>
        <w:t>目的和意义</w:t>
      </w:r>
    </w:p>
    <w:p w:rsidR="00894E6F" w:rsidRDefault="00894E6F" w:rsidP="00894E6F">
      <w:pPr>
        <w:pStyle w:val="2"/>
        <w:numPr>
          <w:ilvl w:val="1"/>
          <w:numId w:val="3"/>
        </w:numPr>
        <w:ind w:rightChars="40" w:right="96"/>
        <w:rPr>
          <w:rFonts w:ascii="宋体" w:hAnsi="宋体"/>
        </w:rPr>
      </w:pPr>
      <w:r w:rsidRPr="00894E6F">
        <w:rPr>
          <w:rFonts w:ascii="宋体" w:hAnsi="宋体"/>
        </w:rPr>
        <w:t>课题背景</w:t>
      </w:r>
    </w:p>
    <w:p w:rsidR="002743A9" w:rsidRDefault="00DE0B2D" w:rsidP="0018522E">
      <w:pPr>
        <w:spacing w:line="300" w:lineRule="auto"/>
        <w:ind w:firstLine="420"/>
      </w:pPr>
      <w:r>
        <w:rPr>
          <w:rFonts w:hint="eastAsia"/>
        </w:rPr>
        <w:t>制造业是事关国民经济命脉的主要支柱产业，代表了国家的科技发展与综合实力水平。于</w:t>
      </w:r>
      <w:r>
        <w:rPr>
          <w:rFonts w:hint="eastAsia"/>
        </w:rPr>
        <w:t>2</w:t>
      </w:r>
      <w:r>
        <w:t>015</w:t>
      </w:r>
      <w:r>
        <w:rPr>
          <w:rFonts w:hint="eastAsia"/>
        </w:rPr>
        <w:t>年两会上初次提出“中国制造</w:t>
      </w:r>
      <w:r>
        <w:rPr>
          <w:rFonts w:hint="eastAsia"/>
        </w:rPr>
        <w:t>2</w:t>
      </w:r>
      <w:r>
        <w:t>025</w:t>
      </w:r>
      <w:r>
        <w:rPr>
          <w:rFonts w:hint="eastAsia"/>
        </w:rPr>
        <w:t>”的重要战略规划与目标，新的制造业革命将一触即发，而物联网、云制造、人工智能等前沿潮流信息技术无疑是推动制造业向智能化稳步发展的重要引擎。</w:t>
      </w:r>
    </w:p>
    <w:p w:rsidR="00DE0B2D" w:rsidRDefault="00DE0B2D" w:rsidP="00DE0B2D">
      <w:pPr>
        <w:spacing w:line="300" w:lineRule="auto"/>
        <w:ind w:firstLine="420"/>
      </w:pPr>
      <w:r>
        <w:rPr>
          <w:rFonts w:hint="eastAsia"/>
        </w:rPr>
        <w:t>虽然当今中国已然位列制造大国之首，但距离成为制造强国仍存在不小的差距。总的来说，我国制造业体系是从工业</w:t>
      </w:r>
      <w:r>
        <w:rPr>
          <w:rFonts w:hint="eastAsia"/>
        </w:rPr>
        <w:t xml:space="preserve"> 2.0 </w:t>
      </w:r>
      <w:r>
        <w:rPr>
          <w:rFonts w:hint="eastAsia"/>
        </w:rPr>
        <w:t>时代建立而来的，随着时代的发展，传统模式下生产效率低下、智能化程度低的弊端日益凸显。“中国制造</w:t>
      </w:r>
      <w:r>
        <w:rPr>
          <w:rFonts w:hint="eastAsia"/>
        </w:rPr>
        <w:t xml:space="preserve"> 2025</w:t>
      </w:r>
      <w:r>
        <w:rPr>
          <w:rFonts w:hint="eastAsia"/>
        </w:rPr>
        <w:t>”中重点强调，要将我国制造业从“制造”向“智造”的方向推进</w:t>
      </w:r>
      <w:r w:rsidR="001D76E2" w:rsidRPr="00124EFC">
        <w:rPr>
          <w:color w:val="FF0000"/>
          <w:rPrChange w:id="0" w:author="Administrator" w:date="2020-12-11T09:13:00Z">
            <w:rPr/>
          </w:rPrChange>
        </w:rPr>
        <w:fldChar w:fldCharType="begin"/>
      </w:r>
      <w:r w:rsidR="00AE0A87" w:rsidRPr="00124EFC">
        <w:rPr>
          <w:color w:val="FF0000"/>
          <w:rPrChange w:id="1" w:author="Administrator" w:date="2020-12-11T09:13:00Z">
            <w:rPr/>
          </w:rPrChange>
        </w:rPr>
        <w:instrText xml:space="preserve"> </w:instrText>
      </w:r>
      <w:r w:rsidR="00AE0A87" w:rsidRPr="00124EFC">
        <w:rPr>
          <w:rFonts w:hint="eastAsia"/>
          <w:color w:val="FF0000"/>
          <w:rPrChange w:id="2" w:author="Administrator" w:date="2020-12-11T09:13:00Z">
            <w:rPr>
              <w:rFonts w:hint="eastAsia"/>
            </w:rPr>
          </w:rPrChange>
        </w:rPr>
        <w:instrText>REF _Ref55411746 \r \h</w:instrText>
      </w:r>
      <w:r w:rsidR="00AE0A87" w:rsidRPr="00124EFC">
        <w:rPr>
          <w:color w:val="FF0000"/>
          <w:rPrChange w:id="3" w:author="Administrator" w:date="2020-12-11T09:13:00Z">
            <w:rPr/>
          </w:rPrChange>
        </w:rPr>
        <w:instrText xml:space="preserve"> </w:instrText>
      </w:r>
      <w:r w:rsidR="001D76E2" w:rsidRPr="00124EFC">
        <w:rPr>
          <w:color w:val="FF0000"/>
          <w:rPrChange w:id="4" w:author="Administrator" w:date="2020-12-11T09:13:00Z">
            <w:rPr/>
          </w:rPrChange>
        </w:rPr>
      </w:r>
      <w:r w:rsidR="00124EFC">
        <w:rPr>
          <w:color w:val="FF0000"/>
        </w:rPr>
        <w:instrText xml:space="preserve"> \* MERGEFORMAT </w:instrText>
      </w:r>
      <w:r w:rsidR="001D76E2" w:rsidRPr="00124EFC">
        <w:rPr>
          <w:color w:val="FF0000"/>
          <w:rPrChange w:id="5" w:author="Administrator" w:date="2020-12-11T09:13:00Z">
            <w:rPr/>
          </w:rPrChange>
        </w:rPr>
        <w:fldChar w:fldCharType="separate"/>
      </w:r>
      <w:r w:rsidR="00AE0A87" w:rsidRPr="00124EFC">
        <w:rPr>
          <w:color w:val="FF0000"/>
          <w:rPrChange w:id="6" w:author="Administrator" w:date="2020-12-11T09:13:00Z">
            <w:rPr/>
          </w:rPrChange>
        </w:rPr>
        <w:t>[1]</w:t>
      </w:r>
      <w:r w:rsidR="001D76E2" w:rsidRPr="00124EFC">
        <w:rPr>
          <w:color w:val="FF0000"/>
          <w:rPrChange w:id="7" w:author="Administrator" w:date="2020-12-11T09:13:00Z">
            <w:rPr/>
          </w:rPrChange>
        </w:rPr>
        <w:fldChar w:fldCharType="end"/>
      </w:r>
      <w:r>
        <w:rPr>
          <w:rFonts w:hint="eastAsia"/>
        </w:rPr>
        <w:t>，从而实现面向服务的智能制造</w:t>
      </w:r>
      <w:r w:rsidR="001D76E2">
        <w:fldChar w:fldCharType="begin"/>
      </w:r>
      <w:r w:rsidR="00AE0A87">
        <w:instrText xml:space="preserve"> </w:instrText>
      </w:r>
      <w:r w:rsidR="00AE0A87">
        <w:rPr>
          <w:rFonts w:hint="eastAsia"/>
        </w:rPr>
        <w:instrText>REF _Ref55411790 \r \h</w:instrText>
      </w:r>
      <w:r w:rsidR="00AE0A87">
        <w:instrText xml:space="preserve"> </w:instrText>
      </w:r>
      <w:r w:rsidR="001D76E2">
        <w:fldChar w:fldCharType="separate"/>
      </w:r>
      <w:r w:rsidR="00AE0A87">
        <w:t>[2]</w:t>
      </w:r>
      <w:r w:rsidR="001D76E2">
        <w:fldChar w:fldCharType="end"/>
      </w:r>
      <w:r>
        <w:rPr>
          <w:rFonts w:hint="eastAsia"/>
        </w:rPr>
        <w:t>，必须充分融合现代信息技术与制造技术，开发具有智能</w:t>
      </w:r>
      <w:r w:rsidRPr="00124EFC">
        <w:rPr>
          <w:rFonts w:hint="eastAsia"/>
          <w:color w:val="FF0000"/>
          <w:rPrChange w:id="8" w:author="Administrator" w:date="2020-12-11T09:13:00Z">
            <w:rPr>
              <w:rFonts w:hint="eastAsia"/>
            </w:rPr>
          </w:rPrChange>
        </w:rPr>
        <w:t>感</w:t>
      </w:r>
      <w:r>
        <w:rPr>
          <w:rFonts w:hint="eastAsia"/>
        </w:rPr>
        <w:t>、主动学习、智慧决策、自动执行等功能的智能设备，从而提高制造业智能化水平。</w:t>
      </w:r>
    </w:p>
    <w:p w:rsidR="00FF6A0A" w:rsidRDefault="00FF6A0A" w:rsidP="00FF6A0A">
      <w:pPr>
        <w:spacing w:line="300" w:lineRule="auto"/>
        <w:ind w:firstLine="420"/>
      </w:pPr>
      <w:r>
        <w:rPr>
          <w:rFonts w:hint="eastAsia"/>
        </w:rPr>
        <w:t>增材制造，俗称“</w:t>
      </w:r>
      <w:r>
        <w:rPr>
          <w:rFonts w:hint="eastAsia"/>
        </w:rPr>
        <w:t>3D</w:t>
      </w:r>
      <w:r>
        <w:rPr>
          <w:rFonts w:hint="eastAsia"/>
        </w:rPr>
        <w:t>打印”，或快速原型制造（</w:t>
      </w:r>
      <w:r>
        <w:rPr>
          <w:rFonts w:hint="eastAsia"/>
        </w:rPr>
        <w:t>Rapid Prototyping</w:t>
      </w:r>
      <w:r>
        <w:rPr>
          <w:rFonts w:hint="eastAsia"/>
        </w:rPr>
        <w:t>），实体自由制造（</w:t>
      </w:r>
      <w:r>
        <w:rPr>
          <w:rFonts w:hint="eastAsia"/>
        </w:rPr>
        <w:t>Solid Free-form Fabrication</w:t>
      </w:r>
      <w:r>
        <w:rPr>
          <w:rFonts w:hint="eastAsia"/>
        </w:rPr>
        <w:t>），采用分层加工，迭加成型的方式逐层累加材料的方法制造实体零件。</w:t>
      </w:r>
      <w:r>
        <w:rPr>
          <w:rFonts w:hint="eastAsia"/>
        </w:rPr>
        <w:t>3D</w:t>
      </w:r>
      <w:r>
        <w:rPr>
          <w:rFonts w:hint="eastAsia"/>
        </w:rPr>
        <w:t>打印技术被认为将会为个性化产品的设计及生产带来革新，作为快速成型领域的新兴技术，</w:t>
      </w:r>
      <w:r>
        <w:rPr>
          <w:rFonts w:hint="eastAsia"/>
        </w:rPr>
        <w:t>3D</w:t>
      </w:r>
      <w:r>
        <w:rPr>
          <w:rFonts w:hint="eastAsia"/>
        </w:rPr>
        <w:t>打印技术以数字建模文件为基础制造几乎任意形状的三维实体，而不像传统的机械加工技术通过切削或钻孔等工艺或模具</w:t>
      </w:r>
      <w:del w:id="9" w:author="Administrator" w:date="2020-12-11T09:14:00Z">
        <w:r w:rsidDel="00124EFC">
          <w:rPr>
            <w:rFonts w:hint="eastAsia"/>
          </w:rPr>
          <w:delText>等</w:delText>
        </w:r>
      </w:del>
      <w:r>
        <w:rPr>
          <w:rFonts w:hint="eastAsia"/>
        </w:rPr>
        <w:t>完成制造过程，不但能够缩短产品的研制周期从而提高生产率和降低成本，而且在材料耗费、环境保护等方面也有益处。</w:t>
      </w:r>
    </w:p>
    <w:p w:rsidR="00885BC7" w:rsidRDefault="00FB26BB" w:rsidP="00885BC7">
      <w:pPr>
        <w:spacing w:line="300" w:lineRule="auto"/>
        <w:ind w:firstLine="420"/>
      </w:pPr>
      <w:r>
        <w:rPr>
          <w:rFonts w:hint="eastAsia"/>
        </w:rPr>
        <w:t>目前增材制造相关软件都是</w:t>
      </w:r>
      <w:r w:rsidR="0010705D">
        <w:rPr>
          <w:rFonts w:hint="eastAsia"/>
        </w:rPr>
        <w:t>基于</w:t>
      </w:r>
      <w:r w:rsidR="0010705D">
        <w:rPr>
          <w:rFonts w:hint="eastAsia"/>
        </w:rPr>
        <w:t>C</w:t>
      </w:r>
      <w:r w:rsidR="0010705D">
        <w:rPr>
          <w:rFonts w:hint="eastAsia"/>
        </w:rPr>
        <w:t>或</w:t>
      </w:r>
      <w:r w:rsidR="0010705D">
        <w:rPr>
          <w:rFonts w:hint="eastAsia"/>
        </w:rPr>
        <w:t>C</w:t>
      </w:r>
      <w:r w:rsidR="00B073AB">
        <w:t>++</w:t>
      </w:r>
      <w:r w:rsidR="0010705D">
        <w:rPr>
          <w:rFonts w:hint="eastAsia"/>
        </w:rPr>
        <w:t>等强类型的编译语言开发而成，</w:t>
      </w:r>
      <w:r w:rsidR="00B073AB">
        <w:rPr>
          <w:rFonts w:hint="eastAsia"/>
        </w:rPr>
        <w:t>具备处理</w:t>
      </w:r>
      <w:r w:rsidR="00E10ACB">
        <w:rPr>
          <w:rFonts w:hint="eastAsia"/>
        </w:rPr>
        <w:t>大量</w:t>
      </w:r>
      <w:r w:rsidR="00B073AB">
        <w:rPr>
          <w:rFonts w:hint="eastAsia"/>
        </w:rPr>
        <w:t>图形数据的能力，而且对于</w:t>
      </w:r>
      <w:r w:rsidR="00B073AB">
        <w:rPr>
          <w:rFonts w:hint="eastAsia"/>
        </w:rPr>
        <w:t>OpenGL</w:t>
      </w:r>
      <w:r w:rsidR="00B073AB">
        <w:rPr>
          <w:rFonts w:hint="eastAsia"/>
        </w:rPr>
        <w:t>有着良好的支持，所以在整个打印流程中会使用到很多本地客户端软件。但是这样对于初学者不友好，而且完全离线操作，</w:t>
      </w:r>
      <w:r w:rsidR="00D5181E">
        <w:rPr>
          <w:rFonts w:hint="eastAsia"/>
        </w:rPr>
        <w:t>无法对处理的</w:t>
      </w:r>
      <w:r w:rsidR="00B073AB">
        <w:rPr>
          <w:rFonts w:hint="eastAsia"/>
        </w:rPr>
        <w:t>数据文件做到统一管理，相同的模型</w:t>
      </w:r>
      <w:r w:rsidR="00D5181E">
        <w:rPr>
          <w:rFonts w:hint="eastAsia"/>
        </w:rPr>
        <w:t>处理方法或过程没有抽象封装，不利于进行个性化定制与平台化应用发展。</w:t>
      </w:r>
    </w:p>
    <w:p w:rsidR="008F3AE3" w:rsidRDefault="008F3AE3" w:rsidP="008F3AE3">
      <w:pPr>
        <w:spacing w:line="300" w:lineRule="auto"/>
        <w:ind w:firstLine="420"/>
      </w:pPr>
      <w:r>
        <w:rPr>
          <w:rFonts w:hint="eastAsia"/>
        </w:rPr>
        <w:t>到</w:t>
      </w:r>
      <w:r>
        <w:rPr>
          <w:rFonts w:hint="eastAsia"/>
        </w:rPr>
        <w:t>2</w:t>
      </w:r>
      <w:r>
        <w:t>015</w:t>
      </w:r>
      <w:r>
        <w:rPr>
          <w:rFonts w:hint="eastAsia"/>
        </w:rPr>
        <w:t>年底，全球约有</w:t>
      </w:r>
      <w:r>
        <w:rPr>
          <w:rFonts w:hint="eastAsia"/>
        </w:rPr>
        <w:t>6</w:t>
      </w:r>
      <w:r>
        <w:t>6</w:t>
      </w:r>
      <w:r>
        <w:rPr>
          <w:rFonts w:hint="eastAsia"/>
        </w:rPr>
        <w:t>亿件设备连入互联网，</w:t>
      </w:r>
      <w:r>
        <w:rPr>
          <w:rFonts w:hint="eastAsia"/>
        </w:rPr>
        <w:t>2</w:t>
      </w:r>
      <w:r>
        <w:t>020</w:t>
      </w:r>
      <w:r>
        <w:rPr>
          <w:rFonts w:hint="eastAsia"/>
        </w:rPr>
        <w:t>年，这一数字将上升到</w:t>
      </w:r>
      <w:r>
        <w:t>300</w:t>
      </w:r>
      <w:r>
        <w:rPr>
          <w:rFonts w:hint="eastAsia"/>
        </w:rPr>
        <w:t>亿件</w:t>
      </w:r>
      <w:r w:rsidR="001D76E2" w:rsidRPr="00124EFC">
        <w:rPr>
          <w:color w:val="FF0000"/>
          <w:rPrChange w:id="10" w:author="Administrator" w:date="2020-12-11T09:14:00Z">
            <w:rPr/>
          </w:rPrChange>
        </w:rPr>
        <w:fldChar w:fldCharType="begin"/>
      </w:r>
      <w:r w:rsidR="00B95A4A" w:rsidRPr="00124EFC">
        <w:rPr>
          <w:color w:val="FF0000"/>
          <w:rPrChange w:id="11" w:author="Administrator" w:date="2020-12-11T09:14:00Z">
            <w:rPr/>
          </w:rPrChange>
        </w:rPr>
        <w:instrText xml:space="preserve"> </w:instrText>
      </w:r>
      <w:r w:rsidR="00B95A4A" w:rsidRPr="00124EFC">
        <w:rPr>
          <w:rFonts w:hint="eastAsia"/>
          <w:color w:val="FF0000"/>
          <w:rPrChange w:id="12" w:author="Administrator" w:date="2020-12-11T09:14:00Z">
            <w:rPr>
              <w:rFonts w:hint="eastAsia"/>
            </w:rPr>
          </w:rPrChange>
        </w:rPr>
        <w:instrText>REF _Ref55414332 \r \h</w:instrText>
      </w:r>
      <w:r w:rsidR="00B95A4A" w:rsidRPr="00124EFC">
        <w:rPr>
          <w:color w:val="FF0000"/>
          <w:rPrChange w:id="13" w:author="Administrator" w:date="2020-12-11T09:14:00Z">
            <w:rPr/>
          </w:rPrChange>
        </w:rPr>
        <w:instrText xml:space="preserve"> </w:instrText>
      </w:r>
      <w:r w:rsidR="001D76E2" w:rsidRPr="00124EFC">
        <w:rPr>
          <w:color w:val="FF0000"/>
          <w:rPrChange w:id="14" w:author="Administrator" w:date="2020-12-11T09:14:00Z">
            <w:rPr/>
          </w:rPrChange>
        </w:rPr>
      </w:r>
      <w:r w:rsidR="00124EFC">
        <w:rPr>
          <w:color w:val="FF0000"/>
        </w:rPr>
        <w:instrText xml:space="preserve"> \* MERGEFORMAT </w:instrText>
      </w:r>
      <w:r w:rsidR="001D76E2" w:rsidRPr="00124EFC">
        <w:rPr>
          <w:color w:val="FF0000"/>
          <w:rPrChange w:id="15" w:author="Administrator" w:date="2020-12-11T09:14:00Z">
            <w:rPr/>
          </w:rPrChange>
        </w:rPr>
        <w:fldChar w:fldCharType="separate"/>
      </w:r>
      <w:r w:rsidR="00B95A4A" w:rsidRPr="00124EFC">
        <w:rPr>
          <w:color w:val="FF0000"/>
          <w:rPrChange w:id="16" w:author="Administrator" w:date="2020-12-11T09:14:00Z">
            <w:rPr/>
          </w:rPrChange>
        </w:rPr>
        <w:t>[20]</w:t>
      </w:r>
      <w:r w:rsidR="001D76E2" w:rsidRPr="00124EFC">
        <w:rPr>
          <w:color w:val="FF0000"/>
          <w:rPrChange w:id="17" w:author="Administrator" w:date="2020-12-11T09:14:00Z">
            <w:rPr/>
          </w:rPrChange>
        </w:rPr>
        <w:fldChar w:fldCharType="end"/>
      </w:r>
      <w:r>
        <w:rPr>
          <w:rFonts w:hint="eastAsia"/>
        </w:rPr>
        <w:t>。随着互联网技术和信息技术的快速发展，以互联网为载体的信息技术已逐渐影响甚至改变了传统生产及商业模式，并进一步地推动了工业技术的革新，引发了全球工业产业的技术升级。</w:t>
      </w:r>
    </w:p>
    <w:p w:rsidR="00883731" w:rsidRPr="00883731" w:rsidRDefault="00883731" w:rsidP="00883731">
      <w:pPr>
        <w:spacing w:line="300" w:lineRule="auto"/>
        <w:ind w:firstLine="420"/>
      </w:pPr>
      <w:r>
        <w:rPr>
          <w:rFonts w:hint="eastAsia"/>
        </w:rPr>
        <w:t>近几年来，基于</w:t>
      </w:r>
      <w:proofErr w:type="spellStart"/>
      <w:r>
        <w:rPr>
          <w:rFonts w:hint="eastAsia"/>
        </w:rPr>
        <w:t>WebGL</w:t>
      </w:r>
      <w:proofErr w:type="spellEnd"/>
      <w:r>
        <w:rPr>
          <w:rFonts w:hint="eastAsia"/>
        </w:rPr>
        <w:t>的浏览器应用蓬勃发展，使得很多处理三维图形的客户端软件都开始逐步开发</w:t>
      </w:r>
      <w:r w:rsidR="008F3AE3">
        <w:rPr>
          <w:rFonts w:hint="eastAsia"/>
        </w:rPr>
        <w:t>W</w:t>
      </w:r>
      <w:r>
        <w:rPr>
          <w:rFonts w:hint="eastAsia"/>
        </w:rPr>
        <w:t>eb</w:t>
      </w:r>
      <w:r>
        <w:rPr>
          <w:rFonts w:hint="eastAsia"/>
        </w:rPr>
        <w:t>端甚至移动端应用，比如</w:t>
      </w:r>
      <w:r>
        <w:rPr>
          <w:rFonts w:hint="eastAsia"/>
        </w:rPr>
        <w:t>CAD</w:t>
      </w:r>
      <w:r>
        <w:rPr>
          <w:rFonts w:hint="eastAsia"/>
        </w:rPr>
        <w:t>绘图，在线</w:t>
      </w:r>
      <w:r>
        <w:rPr>
          <w:rFonts w:hint="eastAsia"/>
        </w:rPr>
        <w:t>PS</w:t>
      </w:r>
      <w:r>
        <w:rPr>
          <w:rFonts w:hint="eastAsia"/>
        </w:rPr>
        <w:lastRenderedPageBreak/>
        <w:t>以及在线视频剪辑等，它不仅可以实现便捷快速的虚拟模型构建，也具备良好的交互性，受到越来越多的用户青睐。但是早期的三维图形技术比如</w:t>
      </w:r>
      <w:r>
        <w:rPr>
          <w:rFonts w:hint="eastAsia"/>
        </w:rPr>
        <w:t>Java</w:t>
      </w:r>
      <w:r>
        <w:t xml:space="preserve"> </w:t>
      </w:r>
      <w:r>
        <w:rPr>
          <w:rFonts w:hint="eastAsia"/>
        </w:rPr>
        <w:t>Applet</w:t>
      </w:r>
      <w:r>
        <w:rPr>
          <w:rFonts w:hint="eastAsia"/>
        </w:rPr>
        <w:t>、</w:t>
      </w:r>
      <w:r>
        <w:rPr>
          <w:rFonts w:hint="eastAsia"/>
        </w:rPr>
        <w:t>Flash</w:t>
      </w:r>
      <w:r>
        <w:rPr>
          <w:rFonts w:hint="eastAsia"/>
        </w:rPr>
        <w:t>存在很多不足，例如资源占用多、性能低下以及诸多跨平台问题。</w:t>
      </w:r>
      <w:proofErr w:type="spellStart"/>
      <w:r>
        <w:rPr>
          <w:rFonts w:hint="eastAsia"/>
        </w:rPr>
        <w:t>WebGL</w:t>
      </w:r>
      <w:proofErr w:type="spellEnd"/>
      <w:r>
        <w:rPr>
          <w:rFonts w:hint="eastAsia"/>
        </w:rPr>
        <w:t>技术的出现完美解决了这类问题，它不依赖任何浏览器插件，使用</w:t>
      </w:r>
      <w:r>
        <w:rPr>
          <w:rFonts w:hint="eastAsia"/>
        </w:rPr>
        <w:t>JavaScript</w:t>
      </w:r>
      <w:r>
        <w:rPr>
          <w:rFonts w:hint="eastAsia"/>
        </w:rPr>
        <w:t>脚本绘制三维图形，而且利用底层图形硬件加速功能，通过具有跨平台性的</w:t>
      </w:r>
      <w:r>
        <w:rPr>
          <w:rFonts w:hint="eastAsia"/>
        </w:rPr>
        <w:t>OpenGL</w:t>
      </w:r>
      <w:r>
        <w:rPr>
          <w:rFonts w:hint="eastAsia"/>
        </w:rPr>
        <w:t>接口渲染图形。</w:t>
      </w:r>
      <w:proofErr w:type="spellStart"/>
      <w:r>
        <w:rPr>
          <w:rFonts w:hint="eastAsia"/>
        </w:rPr>
        <w:t>WebGL</w:t>
      </w:r>
      <w:proofErr w:type="spellEnd"/>
      <w:r>
        <w:rPr>
          <w:rFonts w:hint="eastAsia"/>
        </w:rPr>
        <w:t>的出现克服了传统三维全景技术存在的兼容性、高成本，高口槛的缺点，使得相关应用在未来有着广阔的发展空间。</w:t>
      </w:r>
    </w:p>
    <w:p w:rsidR="00894E6F" w:rsidRDefault="00894E6F" w:rsidP="00894E6F">
      <w:pPr>
        <w:pStyle w:val="2"/>
        <w:numPr>
          <w:ilvl w:val="1"/>
          <w:numId w:val="3"/>
        </w:numPr>
        <w:ind w:rightChars="40" w:right="96"/>
        <w:rPr>
          <w:rFonts w:ascii="宋体" w:hAnsi="宋体"/>
        </w:rPr>
      </w:pPr>
      <w:r>
        <w:rPr>
          <w:rFonts w:ascii="宋体" w:hAnsi="宋体" w:hint="eastAsia"/>
        </w:rPr>
        <w:t>课题</w:t>
      </w:r>
      <w:r>
        <w:rPr>
          <w:rFonts w:ascii="宋体" w:hAnsi="宋体"/>
        </w:rPr>
        <w:t>目的和意义</w:t>
      </w:r>
    </w:p>
    <w:p w:rsidR="00C9562B" w:rsidRDefault="002816F0" w:rsidP="00E73E01">
      <w:pPr>
        <w:spacing w:line="300" w:lineRule="auto"/>
        <w:ind w:firstLine="420"/>
      </w:pPr>
      <w:r>
        <w:rPr>
          <w:rFonts w:hint="eastAsia"/>
        </w:rPr>
        <w:t>目前大部分增材制造的方式都是本地</w:t>
      </w:r>
      <w:r w:rsidR="00AE610B">
        <w:rPr>
          <w:rFonts w:hint="eastAsia"/>
        </w:rPr>
        <w:t>、</w:t>
      </w:r>
      <w:r>
        <w:rPr>
          <w:rFonts w:hint="eastAsia"/>
        </w:rPr>
        <w:t>单次</w:t>
      </w:r>
      <w:r w:rsidR="00AE610B">
        <w:rPr>
          <w:rFonts w:hint="eastAsia"/>
        </w:rPr>
        <w:t>、</w:t>
      </w:r>
      <w:r>
        <w:rPr>
          <w:rFonts w:hint="eastAsia"/>
        </w:rPr>
        <w:t>非关联的，通过专业的建模软件读取模型数据，经过计算软件生成</w:t>
      </w:r>
      <w:r w:rsidR="00241A3B">
        <w:rPr>
          <w:rFonts w:hint="eastAsia"/>
        </w:rPr>
        <w:t>打印机可执行的</w:t>
      </w:r>
      <w:r>
        <w:rPr>
          <w:rFonts w:hint="eastAsia"/>
        </w:rPr>
        <w:t>G</w:t>
      </w:r>
      <w:r>
        <w:rPr>
          <w:rFonts w:hint="eastAsia"/>
        </w:rPr>
        <w:t>代码，最后进行实际打印。整个过程都是离线，</w:t>
      </w:r>
      <w:r w:rsidR="00815DF5">
        <w:rPr>
          <w:rFonts w:hint="eastAsia"/>
        </w:rPr>
        <w:t>需要使用</w:t>
      </w:r>
      <w:r w:rsidR="00E632D4">
        <w:rPr>
          <w:rFonts w:hint="eastAsia"/>
        </w:rPr>
        <w:t>到的工具软件繁多，</w:t>
      </w:r>
      <w:r>
        <w:rPr>
          <w:rFonts w:hint="eastAsia"/>
        </w:rPr>
        <w:t>过程中涉及到的数据等信息</w:t>
      </w:r>
      <w:r w:rsidR="00823598">
        <w:rPr>
          <w:rFonts w:hint="eastAsia"/>
        </w:rPr>
        <w:t>也</w:t>
      </w:r>
      <w:r>
        <w:rPr>
          <w:rFonts w:hint="eastAsia"/>
        </w:rPr>
        <w:t>是</w:t>
      </w:r>
      <w:r w:rsidRPr="00124EFC">
        <w:rPr>
          <w:rFonts w:hint="eastAsia"/>
          <w:color w:val="FF0000"/>
          <w:rPrChange w:id="18" w:author="Administrator" w:date="2020-12-11T09:17:00Z">
            <w:rPr>
              <w:rFonts w:hint="eastAsia"/>
            </w:rPr>
          </w:rPrChange>
        </w:rPr>
        <w:t>即用即消</w:t>
      </w:r>
      <w:r>
        <w:rPr>
          <w:rFonts w:hint="eastAsia"/>
        </w:rPr>
        <w:t>，</w:t>
      </w:r>
      <w:r w:rsidR="009B20AA">
        <w:rPr>
          <w:rFonts w:hint="eastAsia"/>
        </w:rPr>
        <w:t>无法做到</w:t>
      </w:r>
      <w:r>
        <w:rPr>
          <w:rFonts w:hint="eastAsia"/>
        </w:rPr>
        <w:t>数据追踪，也没有统一</w:t>
      </w:r>
      <w:r w:rsidR="00241A3B">
        <w:rPr>
          <w:rFonts w:hint="eastAsia"/>
        </w:rPr>
        <w:t>的数据</w:t>
      </w:r>
      <w:r>
        <w:rPr>
          <w:rFonts w:hint="eastAsia"/>
        </w:rPr>
        <w:t>存储。</w:t>
      </w:r>
      <w:r w:rsidR="004C6372">
        <w:rPr>
          <w:rFonts w:hint="eastAsia"/>
        </w:rPr>
        <w:t>随着</w:t>
      </w:r>
      <w:r>
        <w:rPr>
          <w:rFonts w:hint="eastAsia"/>
        </w:rPr>
        <w:t>数据管理和可视化越来越受到相关领域的关注，</w:t>
      </w:r>
      <w:r w:rsidR="004C6372">
        <w:rPr>
          <w:rFonts w:hint="eastAsia"/>
        </w:rPr>
        <w:t>因此本课题的主要目标是设计</w:t>
      </w:r>
      <w:r>
        <w:rPr>
          <w:rFonts w:hint="eastAsia"/>
        </w:rPr>
        <w:t>一个合适的</w:t>
      </w:r>
      <w:r w:rsidR="004C6372">
        <w:rPr>
          <w:rFonts w:hint="eastAsia"/>
        </w:rPr>
        <w:t>架构平台</w:t>
      </w:r>
      <w:r>
        <w:rPr>
          <w:rFonts w:hint="eastAsia"/>
        </w:rPr>
        <w:t>去</w:t>
      </w:r>
      <w:r w:rsidR="00A64278">
        <w:rPr>
          <w:rFonts w:hint="eastAsia"/>
        </w:rPr>
        <w:t>满足</w:t>
      </w:r>
      <w:r>
        <w:rPr>
          <w:rFonts w:hint="eastAsia"/>
        </w:rPr>
        <w:t>增材制造</w:t>
      </w:r>
      <w:r w:rsidR="00A64278">
        <w:rPr>
          <w:rFonts w:hint="eastAsia"/>
        </w:rPr>
        <w:t>预处理</w:t>
      </w:r>
      <w:r w:rsidR="006308EE">
        <w:rPr>
          <w:rFonts w:hint="eastAsia"/>
        </w:rPr>
        <w:t>相关应用</w:t>
      </w:r>
      <w:r w:rsidR="00241A3B">
        <w:rPr>
          <w:rFonts w:hint="eastAsia"/>
        </w:rPr>
        <w:t>，</w:t>
      </w:r>
      <w:r w:rsidR="004C6372">
        <w:rPr>
          <w:rFonts w:hint="eastAsia"/>
        </w:rPr>
        <w:t>由于浏览器的</w:t>
      </w:r>
      <w:r w:rsidR="004C6372">
        <w:rPr>
          <w:rFonts w:hint="eastAsia"/>
        </w:rPr>
        <w:t>Web</w:t>
      </w:r>
      <w:r w:rsidR="004C6372">
        <w:rPr>
          <w:rFonts w:hint="eastAsia"/>
        </w:rPr>
        <w:t>平台具有优秀的跨平台特性，以及浏览器引擎不断更新换代后，计算能力大大提高，可以满足在线实时的模型数据处理需求，</w:t>
      </w:r>
      <w:r w:rsidR="003876D2">
        <w:rPr>
          <w:rFonts w:hint="eastAsia"/>
        </w:rPr>
        <w:t>为</w:t>
      </w:r>
      <w:r w:rsidR="003876D2">
        <w:rPr>
          <w:rFonts w:hint="eastAsia"/>
        </w:rPr>
        <w:t>3D</w:t>
      </w:r>
      <w:r w:rsidR="003876D2">
        <w:rPr>
          <w:rFonts w:hint="eastAsia"/>
        </w:rPr>
        <w:t>打印</w:t>
      </w:r>
      <w:r w:rsidR="004C6372">
        <w:rPr>
          <w:rFonts w:hint="eastAsia"/>
        </w:rPr>
        <w:t>未来的应用发展方向提供一个新思路</w:t>
      </w:r>
      <w:r w:rsidR="003876D2">
        <w:rPr>
          <w:rFonts w:hint="eastAsia"/>
        </w:rPr>
        <w:t>。</w:t>
      </w:r>
    </w:p>
    <w:p w:rsidR="00C9562B" w:rsidRDefault="00C9562B" w:rsidP="00C9562B">
      <w:pPr>
        <w:pStyle w:val="2"/>
      </w:pPr>
      <w:r>
        <w:rPr>
          <w:rFonts w:hint="eastAsia"/>
        </w:rPr>
        <w:t>1</w:t>
      </w:r>
      <w:r>
        <w:t>.3</w:t>
      </w:r>
      <w:commentRangeStart w:id="19"/>
      <w:r>
        <w:t>研究内容</w:t>
      </w:r>
    </w:p>
    <w:p w:rsidR="00B83E7B" w:rsidRPr="00C9562B" w:rsidRDefault="00C95668" w:rsidP="00C9562B">
      <w:pPr>
        <w:numPr>
          <w:ilvl w:val="0"/>
          <w:numId w:val="8"/>
        </w:numPr>
      </w:pPr>
      <w:r>
        <w:rPr>
          <w:rFonts w:hint="eastAsia"/>
        </w:rPr>
        <w:t>3D</w:t>
      </w:r>
      <w:r>
        <w:rPr>
          <w:rFonts w:hint="eastAsia"/>
        </w:rPr>
        <w:t>打印</w:t>
      </w:r>
      <w:r w:rsidR="00D0786E">
        <w:rPr>
          <w:rFonts w:hint="eastAsia"/>
        </w:rPr>
        <w:t>流程快速原型</w:t>
      </w:r>
      <w:r w:rsidR="00876D7F" w:rsidRPr="00C9562B">
        <w:rPr>
          <w:rFonts w:hint="eastAsia"/>
        </w:rPr>
        <w:t>。</w:t>
      </w:r>
    </w:p>
    <w:p w:rsidR="00B83E7B" w:rsidRDefault="00211301" w:rsidP="00C9562B">
      <w:pPr>
        <w:numPr>
          <w:ilvl w:val="0"/>
          <w:numId w:val="8"/>
        </w:numPr>
      </w:pPr>
      <w:r>
        <w:rPr>
          <w:rFonts w:hint="eastAsia"/>
        </w:rPr>
        <w:t>增材制造相关附属功能</w:t>
      </w:r>
      <w:r w:rsidR="0097551E">
        <w:rPr>
          <w:rFonts w:hint="eastAsia"/>
        </w:rPr>
        <w:t>。</w:t>
      </w:r>
    </w:p>
    <w:p w:rsidR="0097551E" w:rsidRDefault="00211301" w:rsidP="00C9562B">
      <w:pPr>
        <w:numPr>
          <w:ilvl w:val="0"/>
          <w:numId w:val="8"/>
        </w:numPr>
      </w:pPr>
      <w:r>
        <w:rPr>
          <w:rFonts w:hint="eastAsia"/>
        </w:rPr>
        <w:t>Web</w:t>
      </w:r>
      <w:r>
        <w:rPr>
          <w:rFonts w:hint="eastAsia"/>
        </w:rPr>
        <w:t>应用</w:t>
      </w:r>
      <w:r w:rsidR="0097551E">
        <w:rPr>
          <w:rFonts w:hint="eastAsia"/>
        </w:rPr>
        <w:t>平台架构选型。</w:t>
      </w:r>
    </w:p>
    <w:p w:rsidR="00E55BE6" w:rsidRPr="00C9562B" w:rsidRDefault="00E55BE6" w:rsidP="00C9562B">
      <w:pPr>
        <w:numPr>
          <w:ilvl w:val="0"/>
          <w:numId w:val="8"/>
        </w:numPr>
      </w:pPr>
      <w:r>
        <w:rPr>
          <w:rFonts w:hint="eastAsia"/>
        </w:rPr>
        <w:t>Web</w:t>
      </w:r>
      <w:r>
        <w:rPr>
          <w:rFonts w:hint="eastAsia"/>
        </w:rPr>
        <w:t>建模技术调研。</w:t>
      </w:r>
    </w:p>
    <w:p w:rsidR="00B83E7B" w:rsidRPr="00C9562B" w:rsidRDefault="0097551E" w:rsidP="00C9562B">
      <w:pPr>
        <w:numPr>
          <w:ilvl w:val="0"/>
          <w:numId w:val="8"/>
        </w:numPr>
      </w:pPr>
      <w:r>
        <w:rPr>
          <w:rFonts w:hint="eastAsia"/>
        </w:rPr>
        <w:t>平台系统实现。</w:t>
      </w:r>
    </w:p>
    <w:commentRangeEnd w:id="19"/>
    <w:p w:rsidR="00C9562B" w:rsidRPr="00C9562B" w:rsidRDefault="00927E82" w:rsidP="00C9562B">
      <w:r>
        <w:rPr>
          <w:rStyle w:val="aa"/>
        </w:rPr>
        <w:commentReference w:id="19"/>
      </w:r>
    </w:p>
    <w:p w:rsidR="00894E6F" w:rsidRDefault="00894E6F" w:rsidP="00894E6F">
      <w:pPr>
        <w:pStyle w:val="1"/>
        <w:numPr>
          <w:ilvl w:val="0"/>
          <w:numId w:val="2"/>
        </w:numPr>
        <w:ind w:rightChars="40" w:right="96"/>
        <w:rPr>
          <w:rFonts w:ascii="宋体" w:hAnsi="宋体"/>
        </w:rPr>
      </w:pPr>
      <w:commentRangeStart w:id="20"/>
      <w:r>
        <w:rPr>
          <w:rFonts w:ascii="宋体" w:hAnsi="宋体" w:hint="eastAsia"/>
        </w:rPr>
        <w:t>国内外研究现状</w:t>
      </w:r>
      <w:commentRangeEnd w:id="20"/>
      <w:r w:rsidR="00E33D04">
        <w:rPr>
          <w:rStyle w:val="aa"/>
          <w:b w:val="0"/>
          <w:bCs w:val="0"/>
          <w:kern w:val="2"/>
        </w:rPr>
        <w:commentReference w:id="20"/>
      </w:r>
    </w:p>
    <w:p w:rsidR="00E73E01" w:rsidRDefault="00E73E01" w:rsidP="00E73E01">
      <w:pPr>
        <w:pStyle w:val="2"/>
        <w:ind w:rightChars="40" w:right="96"/>
        <w:rPr>
          <w:rFonts w:ascii="宋体" w:hAnsi="宋体"/>
        </w:rPr>
      </w:pPr>
      <w:r>
        <w:rPr>
          <w:rFonts w:ascii="宋体" w:hAnsi="宋体" w:hint="eastAsia"/>
        </w:rPr>
        <w:t>2</w:t>
      </w:r>
      <w:r>
        <w:rPr>
          <w:rFonts w:ascii="宋体" w:hAnsi="宋体"/>
        </w:rPr>
        <w:t>.1</w:t>
      </w:r>
      <w:r w:rsidR="005026DB">
        <w:rPr>
          <w:rFonts w:ascii="宋体" w:hAnsi="宋体" w:hint="eastAsia"/>
        </w:rPr>
        <w:t>增材制造</w:t>
      </w:r>
      <w:r w:rsidRPr="00E73E01">
        <w:rPr>
          <w:rFonts w:ascii="宋体" w:hAnsi="宋体" w:hint="eastAsia"/>
        </w:rPr>
        <w:t>研究现状</w:t>
      </w:r>
    </w:p>
    <w:p w:rsidR="00D51960" w:rsidRDefault="00D51960" w:rsidP="00D51960">
      <w:pPr>
        <w:spacing w:line="300" w:lineRule="auto"/>
        <w:ind w:firstLine="420"/>
      </w:pPr>
      <w:r>
        <w:rPr>
          <w:rFonts w:hint="eastAsia"/>
        </w:rPr>
        <w:t>增材制造</w:t>
      </w:r>
      <w:r>
        <w:rPr>
          <w:rFonts w:hint="eastAsia"/>
        </w:rPr>
        <w:t>(additive</w:t>
      </w:r>
      <w:r>
        <w:t xml:space="preserve"> </w:t>
      </w:r>
      <w:r>
        <w:rPr>
          <w:rFonts w:hint="eastAsia"/>
        </w:rPr>
        <w:t>manufacturing</w:t>
      </w:r>
      <w:r>
        <w:t>, AM)</w:t>
      </w:r>
      <w:r>
        <w:rPr>
          <w:rFonts w:hint="eastAsia"/>
        </w:rPr>
        <w:t>技术是通过</w:t>
      </w:r>
      <w:r>
        <w:rPr>
          <w:rFonts w:hint="eastAsia"/>
        </w:rPr>
        <w:t>CAD</w:t>
      </w:r>
      <w:r>
        <w:rPr>
          <w:rFonts w:hint="eastAsia"/>
        </w:rPr>
        <w:t>设计数据采用材料逐层累加的方法制造实体零件的技术，相对于传统的材料去除</w:t>
      </w:r>
      <w:r>
        <w:rPr>
          <w:rFonts w:hint="eastAsia"/>
        </w:rPr>
        <w:t>(</w:t>
      </w:r>
      <w:r>
        <w:rPr>
          <w:rFonts w:hint="eastAsia"/>
        </w:rPr>
        <w:t>切削加工</w:t>
      </w:r>
      <w:r>
        <w:t>)</w:t>
      </w:r>
      <w:r>
        <w:rPr>
          <w:rFonts w:hint="eastAsia"/>
        </w:rPr>
        <w:t>技术，是一种“</w:t>
      </w:r>
      <w:r w:rsidRPr="00927E82">
        <w:rPr>
          <w:rFonts w:hint="eastAsia"/>
          <w:color w:val="FF0000"/>
          <w:rPrChange w:id="21" w:author="Administrator" w:date="2020-12-11T09:29:00Z">
            <w:rPr>
              <w:rFonts w:hint="eastAsia"/>
            </w:rPr>
          </w:rPrChange>
        </w:rPr>
        <w:t>自上而下</w:t>
      </w:r>
      <w:r>
        <w:rPr>
          <w:rFonts w:hint="eastAsia"/>
        </w:rPr>
        <w:t>”材料累加的制造方法。自</w:t>
      </w:r>
      <w:r>
        <w:rPr>
          <w:rFonts w:hint="eastAsia"/>
        </w:rPr>
        <w:t>2</w:t>
      </w:r>
      <w:r>
        <w:t>0</w:t>
      </w:r>
      <w:r>
        <w:rPr>
          <w:rFonts w:hint="eastAsia"/>
        </w:rPr>
        <w:t>世纪</w:t>
      </w:r>
      <w:r>
        <w:rPr>
          <w:rFonts w:hint="eastAsia"/>
        </w:rPr>
        <w:t>8</w:t>
      </w:r>
      <w:r>
        <w:t>0</w:t>
      </w:r>
      <w:r>
        <w:rPr>
          <w:rFonts w:hint="eastAsia"/>
        </w:rPr>
        <w:t>年代末增材制造技术逐步</w:t>
      </w:r>
      <w:r>
        <w:rPr>
          <w:rFonts w:hint="eastAsia"/>
        </w:rPr>
        <w:lastRenderedPageBreak/>
        <w:t>发展，期间也被称为“材料累加制造”</w:t>
      </w:r>
      <w:r>
        <w:rPr>
          <w:rFonts w:hint="eastAsia"/>
        </w:rPr>
        <w:t>(material increase manufacturing)</w:t>
      </w:r>
      <w:r>
        <w:rPr>
          <w:rFonts w:hint="eastAsia"/>
        </w:rPr>
        <w:t>、“快速原型”</w:t>
      </w:r>
      <w:r>
        <w:rPr>
          <w:rFonts w:hint="eastAsia"/>
        </w:rPr>
        <w:t>(rapid proto-typing)</w:t>
      </w:r>
      <w:r>
        <w:rPr>
          <w:rFonts w:hint="eastAsia"/>
        </w:rPr>
        <w:t>、“分层制造”</w:t>
      </w:r>
      <w:r>
        <w:rPr>
          <w:rFonts w:hint="eastAsia"/>
        </w:rPr>
        <w:t>(layered manufacturing)</w:t>
      </w:r>
      <w:r>
        <w:rPr>
          <w:rFonts w:hint="eastAsia"/>
        </w:rPr>
        <w:t>、“实体自由制造”</w:t>
      </w:r>
      <w:r>
        <w:rPr>
          <w:rFonts w:hint="eastAsia"/>
        </w:rPr>
        <w:t xml:space="preserve">(solid free </w:t>
      </w:r>
      <w:r>
        <w:rPr>
          <w:rFonts w:hint="eastAsia"/>
        </w:rPr>
        <w:t>－</w:t>
      </w:r>
      <w:r>
        <w:rPr>
          <w:rFonts w:hint="eastAsia"/>
        </w:rPr>
        <w:t xml:space="preserve"> form fabrication)</w:t>
      </w:r>
      <w:r>
        <w:rPr>
          <w:rFonts w:hint="eastAsia"/>
        </w:rPr>
        <w:t>、“</w:t>
      </w:r>
      <w:r>
        <w:rPr>
          <w:rFonts w:hint="eastAsia"/>
        </w:rPr>
        <w:t xml:space="preserve">3D </w:t>
      </w:r>
      <w:r>
        <w:rPr>
          <w:rFonts w:hint="eastAsia"/>
        </w:rPr>
        <w:t>打印技术”</w:t>
      </w:r>
      <w:r>
        <w:rPr>
          <w:rFonts w:hint="eastAsia"/>
        </w:rPr>
        <w:t>(3D</w:t>
      </w:r>
      <w:ins w:id="22" w:author="Administrator" w:date="2020-12-11T09:30:00Z">
        <w:r w:rsidR="00927E82">
          <w:rPr>
            <w:rFonts w:hint="eastAsia"/>
          </w:rPr>
          <w:t xml:space="preserve"> </w:t>
        </w:r>
      </w:ins>
      <w:r>
        <w:rPr>
          <w:rFonts w:hint="eastAsia"/>
        </w:rPr>
        <w:t>printing)</w:t>
      </w:r>
      <w:r>
        <w:rPr>
          <w:rFonts w:hint="eastAsia"/>
        </w:rPr>
        <w:t>等。名称各异的叫法分别从不同侧面表达了该制造技术的特点。</w:t>
      </w:r>
    </w:p>
    <w:p w:rsidR="00D51960" w:rsidRDefault="00D51960" w:rsidP="00D51960">
      <w:pPr>
        <w:spacing w:line="300" w:lineRule="auto"/>
        <w:ind w:firstLine="420"/>
      </w:pPr>
      <w:r>
        <w:rPr>
          <w:rFonts w:hint="eastAsia"/>
        </w:rPr>
        <w:t>美国材料与试验协会</w:t>
      </w:r>
      <w:r>
        <w:rPr>
          <w:rFonts w:hint="eastAsia"/>
        </w:rPr>
        <w:t xml:space="preserve">(ASTM)F42 </w:t>
      </w:r>
      <w:r>
        <w:rPr>
          <w:rFonts w:hint="eastAsia"/>
        </w:rPr>
        <w:t>国际委员会对增材制造和</w:t>
      </w:r>
      <w:r>
        <w:rPr>
          <w:rFonts w:hint="eastAsia"/>
        </w:rPr>
        <w:t xml:space="preserve"> 3D </w:t>
      </w:r>
      <w:r>
        <w:rPr>
          <w:rFonts w:hint="eastAsia"/>
        </w:rPr>
        <w:t>打印有明确的概念定义。增材制造是依据三维</w:t>
      </w:r>
      <w:r>
        <w:rPr>
          <w:rFonts w:hint="eastAsia"/>
        </w:rPr>
        <w:t xml:space="preserve"> CAD </w:t>
      </w:r>
      <w:r>
        <w:rPr>
          <w:rFonts w:hint="eastAsia"/>
        </w:rPr>
        <w:t>数据将材料连接制作物体的过程，相对于减法制造它通常是逐层累加过程。</w:t>
      </w:r>
      <w:r>
        <w:rPr>
          <w:rFonts w:hint="eastAsia"/>
        </w:rPr>
        <w:t xml:space="preserve">3D </w:t>
      </w:r>
      <w:r>
        <w:rPr>
          <w:rFonts w:hint="eastAsia"/>
        </w:rPr>
        <w:t>打印是指采用打印头、</w:t>
      </w:r>
      <w:r w:rsidRPr="00927E82">
        <w:rPr>
          <w:rFonts w:hint="eastAsia"/>
          <w:color w:val="FF0000"/>
          <w:rPrChange w:id="23" w:author="Administrator" w:date="2020-12-11T09:30:00Z">
            <w:rPr>
              <w:rFonts w:hint="eastAsia"/>
            </w:rPr>
          </w:rPrChange>
        </w:rPr>
        <w:t>喷</w:t>
      </w:r>
      <w:r>
        <w:rPr>
          <w:rFonts w:hint="eastAsia"/>
        </w:rPr>
        <w:t>或其他打印技术沉积材料来制造物体的技术，</w:t>
      </w:r>
      <w:r>
        <w:rPr>
          <w:rFonts w:hint="eastAsia"/>
        </w:rPr>
        <w:t xml:space="preserve">3D </w:t>
      </w:r>
      <w:r>
        <w:rPr>
          <w:rFonts w:hint="eastAsia"/>
        </w:rPr>
        <w:t>打印也常用来表示“增材制造”技术，在特指设备时，</w:t>
      </w:r>
      <w:r>
        <w:rPr>
          <w:rFonts w:hint="eastAsia"/>
        </w:rPr>
        <w:t xml:space="preserve">3D </w:t>
      </w:r>
      <w:r>
        <w:rPr>
          <w:rFonts w:hint="eastAsia"/>
        </w:rPr>
        <w:t>打印是指相对价格或总体功能低端的增材制造设备。</w:t>
      </w:r>
    </w:p>
    <w:p w:rsidR="00D51960" w:rsidRDefault="00D51960" w:rsidP="00D51960">
      <w:pPr>
        <w:spacing w:line="300" w:lineRule="auto"/>
        <w:ind w:firstLine="420"/>
      </w:pPr>
      <w:r>
        <w:rPr>
          <w:rFonts w:hint="eastAsia"/>
        </w:rPr>
        <w:t>(</w:t>
      </w:r>
      <w:r>
        <w:t>1)</w:t>
      </w:r>
      <w:r>
        <w:rPr>
          <w:rFonts w:hint="eastAsia"/>
        </w:rPr>
        <w:t>国外发展状况</w:t>
      </w:r>
    </w:p>
    <w:p w:rsidR="00D51960" w:rsidRDefault="00D51960" w:rsidP="00D51960">
      <w:pPr>
        <w:spacing w:line="300" w:lineRule="auto"/>
        <w:ind w:firstLine="420"/>
      </w:pPr>
      <w:r>
        <w:rPr>
          <w:rFonts w:hint="eastAsia"/>
        </w:rPr>
        <w:t>国际上增材制造经过</w:t>
      </w:r>
      <w:r>
        <w:rPr>
          <w:rFonts w:hint="eastAsia"/>
        </w:rPr>
        <w:t xml:space="preserve"> 20 </w:t>
      </w:r>
      <w:r>
        <w:rPr>
          <w:rFonts w:hint="eastAsia"/>
        </w:rPr>
        <w:t>多年的发展，美国已经成为增材制造领先的国家，</w:t>
      </w:r>
      <w:r>
        <w:rPr>
          <w:rFonts w:hint="eastAsia"/>
        </w:rPr>
        <w:t xml:space="preserve">3D </w:t>
      </w:r>
      <w:r>
        <w:rPr>
          <w:rFonts w:hint="eastAsia"/>
        </w:rPr>
        <w:t>打印技术不断融入人们的生活，在食品、服装、家具、医疗、建筑、教育等领域大量应用，催生许多新的产业。</w:t>
      </w:r>
    </w:p>
    <w:p w:rsidR="00D51960" w:rsidRDefault="00D51960" w:rsidP="00D51960">
      <w:pPr>
        <w:spacing w:line="300" w:lineRule="auto"/>
        <w:ind w:firstLine="420"/>
      </w:pPr>
      <w:r>
        <w:rPr>
          <w:rFonts w:hint="eastAsia"/>
        </w:rPr>
        <w:t>美国奥巴马总统在</w:t>
      </w:r>
      <w:r>
        <w:rPr>
          <w:rFonts w:hint="eastAsia"/>
        </w:rPr>
        <w:t xml:space="preserve"> 2012 </w:t>
      </w:r>
      <w:r>
        <w:rPr>
          <w:rFonts w:hint="eastAsia"/>
        </w:rPr>
        <w:t>年</w:t>
      </w:r>
      <w:r>
        <w:rPr>
          <w:rFonts w:hint="eastAsia"/>
        </w:rPr>
        <w:t xml:space="preserve"> 3 </w:t>
      </w:r>
      <w:r>
        <w:rPr>
          <w:rFonts w:hint="eastAsia"/>
        </w:rPr>
        <w:t>月</w:t>
      </w:r>
      <w:r>
        <w:rPr>
          <w:rFonts w:hint="eastAsia"/>
        </w:rPr>
        <w:t xml:space="preserve"> 9 </w:t>
      </w:r>
      <w:r>
        <w:rPr>
          <w:rFonts w:hint="eastAsia"/>
        </w:rPr>
        <w:t>日提出发展美国振兴制造业计划，向美国国会提出“制造创新国家网络”</w:t>
      </w:r>
      <w:r w:rsidRPr="00927E82">
        <w:rPr>
          <w:rFonts w:hint="eastAsia"/>
          <w:color w:val="FF0000"/>
          <w:rPrChange w:id="24" w:author="Administrator" w:date="2020-12-11T09:31:00Z">
            <w:rPr>
              <w:rFonts w:hint="eastAsia"/>
            </w:rPr>
          </w:rPrChange>
        </w:rPr>
        <w:t>(NNMI)</w:t>
      </w:r>
      <w:r>
        <w:rPr>
          <w:rFonts w:hint="eastAsia"/>
        </w:rPr>
        <w:t>，其目的在夺回制造业霸主地位，要以一半的时间和费用完成产品开发，实现在美国设计</w:t>
      </w:r>
      <w:del w:id="25" w:author="Administrator" w:date="2020-12-11T09:31:00Z">
        <w:r w:rsidDel="00927E82">
          <w:rPr>
            <w:rFonts w:hint="eastAsia"/>
          </w:rPr>
          <w:delText>，</w:delText>
        </w:r>
      </w:del>
      <w:ins w:id="26" w:author="Administrator" w:date="2020-12-11T09:31:00Z">
        <w:r w:rsidR="00927E82">
          <w:rPr>
            <w:rFonts w:hint="eastAsia"/>
          </w:rPr>
          <w:t>、</w:t>
        </w:r>
      </w:ins>
      <w:r>
        <w:rPr>
          <w:rFonts w:hint="eastAsia"/>
        </w:rPr>
        <w:t>在美国制造，使更多美国人返回工作岗位，构建持续发展的美国经济。为此，奥巴马政府启动首个项目“增材制造”，初期政府投资</w:t>
      </w:r>
      <w:r>
        <w:rPr>
          <w:rFonts w:hint="eastAsia"/>
        </w:rPr>
        <w:t xml:space="preserve">3 000 </w:t>
      </w:r>
      <w:r>
        <w:rPr>
          <w:rFonts w:hint="eastAsia"/>
        </w:rPr>
        <w:t>万美元，企业配套</w:t>
      </w:r>
      <w:r>
        <w:rPr>
          <w:rFonts w:hint="eastAsia"/>
        </w:rPr>
        <w:t xml:space="preserve"> 4 000 </w:t>
      </w:r>
      <w:r w:rsidRPr="00927E82">
        <w:rPr>
          <w:rFonts w:hint="eastAsia"/>
          <w:color w:val="FF0000"/>
          <w:rPrChange w:id="27" w:author="Administrator" w:date="2020-12-11T09:32:00Z">
            <w:rPr>
              <w:rFonts w:hint="eastAsia"/>
            </w:rPr>
          </w:rPrChange>
        </w:rPr>
        <w:t>万元</w:t>
      </w:r>
      <w:r>
        <w:rPr>
          <w:rFonts w:hint="eastAsia"/>
        </w:rPr>
        <w:t>，由国防部牵头，制造企业、大学院校以及非盈利组织参加，研发新的增材制造技术与产品，使美国成为全球优秀的增材制造的中心，架起“基础研究与产品研发”之间的纽带。美国政府已经将增材制造技术作为国家制造业发展的首要战略任务给予支持。</w:t>
      </w:r>
    </w:p>
    <w:p w:rsidR="00D51960" w:rsidRDefault="00D51960" w:rsidP="00D51960">
      <w:pPr>
        <w:spacing w:line="300" w:lineRule="auto"/>
        <w:ind w:firstLine="420"/>
      </w:pPr>
      <w:r>
        <w:rPr>
          <w:rFonts w:hint="eastAsia"/>
        </w:rPr>
        <w:t>据调查，价格低于</w:t>
      </w:r>
      <w:r>
        <w:rPr>
          <w:rFonts w:hint="eastAsia"/>
        </w:rPr>
        <w:t xml:space="preserve"> 2 000 </w:t>
      </w:r>
      <w:r>
        <w:rPr>
          <w:rFonts w:hint="eastAsia"/>
        </w:rPr>
        <w:t>美元的设备多用于科学研究或个人，对行业产值影响不大。行业发展主要依赖于专业化设备性能的提高。目前，专业化设备主要销往美国市场。由于经济不景气隐藏的潜在客户被挖掘，并随着设计与制造的快速增长，快速成型制造行业也得以发展，并呈现以下特点：</w:t>
      </w:r>
      <w:r w:rsidRPr="00A5297D">
        <w:rPr>
          <w:rFonts w:hint="eastAsia"/>
        </w:rPr>
        <w:t>增材制造产业不断壮大</w:t>
      </w:r>
      <w:r>
        <w:rPr>
          <w:rFonts w:hint="eastAsia"/>
        </w:rPr>
        <w:t>、</w:t>
      </w:r>
      <w:r w:rsidRPr="00A5297D">
        <w:rPr>
          <w:rFonts w:hint="eastAsia"/>
        </w:rPr>
        <w:t xml:space="preserve"> </w:t>
      </w:r>
      <w:r w:rsidRPr="00A5297D">
        <w:rPr>
          <w:rFonts w:hint="eastAsia"/>
        </w:rPr>
        <w:t>新材料新器件不断出现</w:t>
      </w:r>
      <w:r>
        <w:rPr>
          <w:rFonts w:hint="eastAsia"/>
        </w:rPr>
        <w:t>、</w:t>
      </w:r>
      <w:r w:rsidRPr="00934686">
        <w:rPr>
          <w:rFonts w:hint="eastAsia"/>
        </w:rPr>
        <w:t>新市场产品不断涌现</w:t>
      </w:r>
      <w:r>
        <w:rPr>
          <w:rFonts w:hint="eastAsia"/>
        </w:rPr>
        <w:t>、</w:t>
      </w:r>
      <w:r w:rsidRPr="00934686">
        <w:rPr>
          <w:rFonts w:hint="eastAsia"/>
        </w:rPr>
        <w:t>新标准不断更新</w:t>
      </w:r>
      <w:r w:rsidR="001D76E2" w:rsidRPr="00C37F19">
        <w:rPr>
          <w:color w:val="FF0000"/>
          <w:rPrChange w:id="28" w:author="Administrator" w:date="2020-12-11T09:33:00Z">
            <w:rPr/>
          </w:rPrChange>
        </w:rPr>
        <w:fldChar w:fldCharType="begin"/>
      </w:r>
      <w:r w:rsidRPr="00C37F19">
        <w:rPr>
          <w:color w:val="FF0000"/>
          <w:rPrChange w:id="29" w:author="Administrator" w:date="2020-12-11T09:33:00Z">
            <w:rPr/>
          </w:rPrChange>
        </w:rPr>
        <w:instrText xml:space="preserve"> </w:instrText>
      </w:r>
      <w:r w:rsidRPr="00C37F19">
        <w:rPr>
          <w:rFonts w:hint="eastAsia"/>
          <w:color w:val="FF0000"/>
          <w:rPrChange w:id="30" w:author="Administrator" w:date="2020-12-11T09:33:00Z">
            <w:rPr>
              <w:rFonts w:hint="eastAsia"/>
            </w:rPr>
          </w:rPrChange>
        </w:rPr>
        <w:instrText>REF _Ref55411951 \r \h</w:instrText>
      </w:r>
      <w:r w:rsidRPr="00C37F19">
        <w:rPr>
          <w:color w:val="FF0000"/>
          <w:rPrChange w:id="31" w:author="Administrator" w:date="2020-12-11T09:33:00Z">
            <w:rPr/>
          </w:rPrChange>
        </w:rPr>
        <w:instrText xml:space="preserve"> </w:instrText>
      </w:r>
      <w:r w:rsidR="001D76E2" w:rsidRPr="00C37F19">
        <w:rPr>
          <w:color w:val="FF0000"/>
          <w:rPrChange w:id="32" w:author="Administrator" w:date="2020-12-11T09:33:00Z">
            <w:rPr/>
          </w:rPrChange>
        </w:rPr>
      </w:r>
      <w:r w:rsidR="00C37F19">
        <w:rPr>
          <w:color w:val="FF0000"/>
        </w:rPr>
        <w:instrText xml:space="preserve"> \* MERGEFORMAT </w:instrText>
      </w:r>
      <w:r w:rsidR="001D76E2" w:rsidRPr="00C37F19">
        <w:rPr>
          <w:color w:val="FF0000"/>
          <w:rPrChange w:id="33" w:author="Administrator" w:date="2020-12-11T09:33:00Z">
            <w:rPr/>
          </w:rPrChange>
        </w:rPr>
        <w:fldChar w:fldCharType="separate"/>
      </w:r>
      <w:r w:rsidRPr="00C37F19">
        <w:rPr>
          <w:color w:val="FF0000"/>
          <w:rPrChange w:id="34" w:author="Administrator" w:date="2020-12-11T09:33:00Z">
            <w:rPr/>
          </w:rPrChange>
        </w:rPr>
        <w:t>[12]</w:t>
      </w:r>
      <w:r w:rsidR="001D76E2" w:rsidRPr="00C37F19">
        <w:rPr>
          <w:color w:val="FF0000"/>
          <w:rPrChange w:id="35" w:author="Administrator" w:date="2020-12-11T09:33:00Z">
            <w:rPr/>
          </w:rPrChange>
        </w:rPr>
        <w:fldChar w:fldCharType="end"/>
      </w:r>
      <w:r>
        <w:rPr>
          <w:rFonts w:hint="eastAsia"/>
        </w:rPr>
        <w:t>。</w:t>
      </w:r>
    </w:p>
    <w:p w:rsidR="00D51960" w:rsidRDefault="00D51960" w:rsidP="00D51960">
      <w:pPr>
        <w:spacing w:line="300" w:lineRule="auto"/>
        <w:ind w:firstLine="420"/>
      </w:pPr>
      <w:r>
        <w:rPr>
          <w:rFonts w:hint="eastAsia"/>
        </w:rPr>
        <w:t>(</w:t>
      </w:r>
      <w:r>
        <w:t>2)</w:t>
      </w:r>
      <w:r>
        <w:rPr>
          <w:rFonts w:hint="eastAsia"/>
        </w:rPr>
        <w:t>国内发展状况</w:t>
      </w:r>
    </w:p>
    <w:p w:rsidR="00D51960" w:rsidRDefault="00D51960" w:rsidP="00D51960">
      <w:pPr>
        <w:spacing w:line="300" w:lineRule="auto"/>
        <w:ind w:firstLine="420"/>
      </w:pPr>
      <w:r>
        <w:rPr>
          <w:rFonts w:hint="eastAsia"/>
        </w:rPr>
        <w:t>我国自</w:t>
      </w:r>
      <w:r>
        <w:rPr>
          <w:rFonts w:hint="eastAsia"/>
        </w:rPr>
        <w:t xml:space="preserve">20 </w:t>
      </w:r>
      <w:r>
        <w:rPr>
          <w:rFonts w:hint="eastAsia"/>
        </w:rPr>
        <w:t>世纪</w:t>
      </w:r>
      <w:r>
        <w:rPr>
          <w:rFonts w:hint="eastAsia"/>
        </w:rPr>
        <w:t xml:space="preserve">90 </w:t>
      </w:r>
      <w:r>
        <w:rPr>
          <w:rFonts w:hint="eastAsia"/>
        </w:rPr>
        <w:t>年代初，在国家科技部等多部门持续支持下，在西安交通大学、华中科技大学、清华大学、北京隆源公司等在典型的成形设备、软件、材料等方面研究和产业化方面获得了重大进展。随后国内许多高校和研究机构也开展了相关研究，如西北工业大学、北京航空航天大学、华南理工大学、南京航空航天大学、上海交通大学、大连理工大学、中北大学、中国工程物理研究院等单位都在做探索性的研究和应用工作。我国研发出了一批增材制造装备，在典型成形设备、软件、材料等方面研究和产业化方面获得了重大进展，到</w:t>
      </w:r>
      <w:r>
        <w:rPr>
          <w:rFonts w:hint="eastAsia"/>
        </w:rPr>
        <w:t xml:space="preserve">2000 </w:t>
      </w:r>
      <w:r>
        <w:rPr>
          <w:rFonts w:hint="eastAsia"/>
        </w:rPr>
        <w:t>年初</w:t>
      </w:r>
      <w:r>
        <w:rPr>
          <w:rFonts w:hint="eastAsia"/>
        </w:rPr>
        <w:lastRenderedPageBreak/>
        <w:t>步实现的设备产业化，接近国外产品水平，改变了该类设备早期仰赖进口的局面。在国家和地方的支持下，在全国建立了</w:t>
      </w:r>
      <w:r>
        <w:rPr>
          <w:rFonts w:hint="eastAsia"/>
        </w:rPr>
        <w:t xml:space="preserve">20 </w:t>
      </w:r>
      <w:r>
        <w:rPr>
          <w:rFonts w:hint="eastAsia"/>
        </w:rPr>
        <w:t>多个服务中心，设备用户遍布医疗、航空航天、汽车、军工、模具、电子电器、造船等行业。推动了我国制造技术的发展。近</w:t>
      </w:r>
      <w:r>
        <w:rPr>
          <w:rFonts w:hint="eastAsia"/>
        </w:rPr>
        <w:t xml:space="preserve">5 </w:t>
      </w:r>
      <w:r>
        <w:rPr>
          <w:rFonts w:hint="eastAsia"/>
        </w:rPr>
        <w:t>年国内增材制造市场发展不大，主要还在工业领域应用，没有在消费品领域形成快速发展的市场。另一方面，研发方面投入不足，在产业化技术发展和应用方面落后于美国和欧洲。</w:t>
      </w:r>
    </w:p>
    <w:p w:rsidR="00D51960" w:rsidRDefault="00D51960" w:rsidP="00D51960">
      <w:pPr>
        <w:spacing w:line="300" w:lineRule="auto"/>
        <w:ind w:firstLine="420"/>
      </w:pPr>
      <w:r>
        <w:rPr>
          <w:rFonts w:hint="eastAsia"/>
        </w:rPr>
        <w:t>近</w:t>
      </w:r>
      <w:r>
        <w:rPr>
          <w:rFonts w:hint="eastAsia"/>
        </w:rPr>
        <w:t xml:space="preserve"> 5 </w:t>
      </w:r>
      <w:r>
        <w:rPr>
          <w:rFonts w:hint="eastAsia"/>
        </w:rPr>
        <w:t>年来，增材制造技术在美国取得了快速的发展。主要的引领要素是低成本</w:t>
      </w:r>
      <w:r>
        <w:rPr>
          <w:rFonts w:hint="eastAsia"/>
        </w:rPr>
        <w:t xml:space="preserve"> 3D </w:t>
      </w:r>
      <w:r>
        <w:rPr>
          <w:rFonts w:hint="eastAsia"/>
        </w:rPr>
        <w:t>打印设备社会化应用和金属零件直接制造技术在工业界的应用。我国金属零件直接制造技术也有达到国际领先水平的研究与应用，例如北京航空航天大学、西北工业大学和北京航空制造技术研究所制造出大尺寸金属零件，并应用在新型飞机研制过程中，显著提高了飞机研制速度。</w:t>
      </w:r>
    </w:p>
    <w:p w:rsidR="00D51960" w:rsidRDefault="00D51960" w:rsidP="00D51960">
      <w:pPr>
        <w:spacing w:line="300" w:lineRule="auto"/>
        <w:ind w:firstLine="420"/>
      </w:pPr>
      <w:r>
        <w:rPr>
          <w:rFonts w:hint="eastAsia"/>
        </w:rPr>
        <w:t>在技术研发方面，我国增材制造装备的部分技术水平与国外先进水平相当，但在关键器件、成形材料、智能化控制和应用范围等方面较国外先进水平落后。我国增材制造技术主要应用于模型制作，在高性能终端零部件直接制造方面还具有非常大的提升空间。例如</w:t>
      </w:r>
      <w:r>
        <w:rPr>
          <w:rFonts w:hint="eastAsia"/>
        </w:rPr>
        <w:t>:</w:t>
      </w:r>
      <w:r>
        <w:rPr>
          <w:rFonts w:hint="eastAsia"/>
        </w:rPr>
        <w:t>在增材的基础理论与成形微观机理研究方面，我国在一些局部点上开展了相关研究，但国外的研究更基础、系统和深入</w:t>
      </w:r>
      <w:r>
        <w:rPr>
          <w:rFonts w:hint="eastAsia"/>
        </w:rPr>
        <w:t>;</w:t>
      </w:r>
      <w:r>
        <w:rPr>
          <w:rFonts w:hint="eastAsia"/>
        </w:rPr>
        <w:t>在工艺技术研究方面，国外是基于理论基础的工艺控制，而我国则更多依赖于经验和反复的试验验证，导致我国增材制造工艺关键技术整体上落后于国外先进水平</w:t>
      </w:r>
      <w:r>
        <w:rPr>
          <w:rFonts w:hint="eastAsia"/>
        </w:rPr>
        <w:t>;</w:t>
      </w:r>
      <w:r>
        <w:rPr>
          <w:rFonts w:hint="eastAsia"/>
        </w:rPr>
        <w:t>材料的基础研究、材料的制备工艺以及产业化方面与国外相比存在相当大的差距</w:t>
      </w:r>
      <w:r>
        <w:rPr>
          <w:rFonts w:hint="eastAsia"/>
        </w:rPr>
        <w:t>;</w:t>
      </w:r>
      <w:r>
        <w:rPr>
          <w:rFonts w:hint="eastAsia"/>
        </w:rPr>
        <w:t>部分增材制造工艺装备国内都有研制，但在智能化程度与国外先进水平相比还有差距</w:t>
      </w:r>
      <w:r>
        <w:rPr>
          <w:rFonts w:hint="eastAsia"/>
        </w:rPr>
        <w:t>;</w:t>
      </w:r>
      <w:r>
        <w:rPr>
          <w:rFonts w:hint="eastAsia"/>
        </w:rPr>
        <w:t>我国大部分增材制造装备的核心元器件还主要依靠进口。</w:t>
      </w:r>
    </w:p>
    <w:p w:rsidR="00D51960" w:rsidRDefault="00D51960" w:rsidP="00D51960">
      <w:pPr>
        <w:spacing w:line="300" w:lineRule="auto"/>
        <w:ind w:firstLine="420"/>
      </w:pPr>
      <w:r>
        <w:rPr>
          <w:rFonts w:hint="eastAsia"/>
        </w:rPr>
        <w:t>(</w:t>
      </w:r>
      <w:r>
        <w:t>3)</w:t>
      </w:r>
      <w:r>
        <w:rPr>
          <w:rFonts w:hint="eastAsia"/>
        </w:rPr>
        <w:t>未来发展趋势</w:t>
      </w:r>
    </w:p>
    <w:p w:rsidR="00027B3F" w:rsidRPr="00D51960" w:rsidRDefault="00D51960" w:rsidP="00D51960">
      <w:pPr>
        <w:spacing w:line="300" w:lineRule="auto"/>
        <w:ind w:firstLine="420"/>
      </w:pPr>
      <w:r>
        <w:rPr>
          <w:rFonts w:hint="eastAsia"/>
        </w:rPr>
        <w:t>增材制造技术代表着生产模式和先进制造技术发展的趋势，产品生产将逐步从大规模制造向定制化制造发展，满足社会多样化需求。目前增材制造设备在软件功能和后处理方面还有许多问题需要优化。例如，成形过程中需要加支撑，软件智能化和自动化需要进一步提高</w:t>
      </w:r>
      <w:r>
        <w:rPr>
          <w:rFonts w:hint="eastAsia"/>
        </w:rPr>
        <w:t>;</w:t>
      </w:r>
      <w:r>
        <w:rPr>
          <w:rFonts w:hint="eastAsia"/>
        </w:rPr>
        <w:t>制造过程，工艺参数与材料的匹配性需要智能化</w:t>
      </w:r>
      <w:r>
        <w:rPr>
          <w:rFonts w:hint="eastAsia"/>
        </w:rPr>
        <w:t>;</w:t>
      </w:r>
      <w:r>
        <w:rPr>
          <w:rFonts w:hint="eastAsia"/>
        </w:rPr>
        <w:t>加工完成后的粉料或支撑的需要去除等问题。这些问题直接影响设备的使用和推广，设备智能化是走向普及的保证。向组织与结构一体化制造发展。实现从微观组织到宏观结构的可控制造。例如在制造复合材料时，将复合材料组织设计制造与外形结构设计制造同步完成，在微观到宏观尺度上实现同步制造，实现结构体的“设计—材料—制造”—体化。支撑生物组织制造、复合材料等复杂结构零件的制造，给制造技术带来革命性发展。</w:t>
      </w:r>
    </w:p>
    <w:p w:rsidR="00E076C9" w:rsidRPr="00E73E01" w:rsidRDefault="00E73E01" w:rsidP="00E73E01">
      <w:pPr>
        <w:pStyle w:val="2"/>
        <w:ind w:rightChars="40" w:right="96"/>
        <w:rPr>
          <w:rFonts w:ascii="宋体" w:hAnsi="宋体"/>
        </w:rPr>
      </w:pPr>
      <w:r w:rsidRPr="00E73E01">
        <w:rPr>
          <w:rFonts w:ascii="宋体" w:hAnsi="宋体" w:hint="eastAsia"/>
        </w:rPr>
        <w:lastRenderedPageBreak/>
        <w:t>2</w:t>
      </w:r>
      <w:r w:rsidRPr="00E73E01">
        <w:rPr>
          <w:rFonts w:ascii="宋体" w:hAnsi="宋体"/>
        </w:rPr>
        <w:t>.2</w:t>
      </w:r>
      <w:r w:rsidR="00B23D3F">
        <w:rPr>
          <w:rFonts w:ascii="宋体" w:hAnsi="宋体" w:hint="eastAsia"/>
        </w:rPr>
        <w:t>增材制造</w:t>
      </w:r>
      <w:r w:rsidR="00B556B3">
        <w:rPr>
          <w:rFonts w:ascii="宋体" w:hAnsi="宋体" w:hint="eastAsia"/>
        </w:rPr>
        <w:t>软件</w:t>
      </w:r>
      <w:r w:rsidRPr="00E73E01">
        <w:rPr>
          <w:rFonts w:ascii="宋体" w:hAnsi="宋体" w:hint="eastAsia"/>
        </w:rPr>
        <w:t>研究</w:t>
      </w:r>
      <w:r>
        <w:rPr>
          <w:rFonts w:ascii="宋体" w:hAnsi="宋体" w:hint="eastAsia"/>
        </w:rPr>
        <w:t>现状</w:t>
      </w:r>
    </w:p>
    <w:p w:rsidR="00D51960" w:rsidRDefault="00D51960" w:rsidP="00D51960">
      <w:pPr>
        <w:ind w:firstLine="420"/>
      </w:pPr>
      <w:r>
        <w:rPr>
          <w:rFonts w:hint="eastAsia"/>
        </w:rPr>
        <w:t>増材制造软件是增材制造技术中的关键部分，其中最为核心的是从工件模型到增材制造设备的模型处理和数据转换软件</w:t>
      </w:r>
      <w:r w:rsidR="001D76E2">
        <w:fldChar w:fldCharType="begin"/>
      </w:r>
      <w:r>
        <w:instrText xml:space="preserve"> </w:instrText>
      </w:r>
      <w:r>
        <w:rPr>
          <w:rFonts w:hint="eastAsia"/>
        </w:rPr>
        <w:instrText>REF _Ref55411816 \r \h</w:instrText>
      </w:r>
      <w:r>
        <w:instrText xml:space="preserve"> </w:instrText>
      </w:r>
      <w:r w:rsidR="001D76E2">
        <w:fldChar w:fldCharType="separate"/>
      </w:r>
      <w:r>
        <w:t>[3]</w:t>
      </w:r>
      <w:r w:rsidR="001D76E2">
        <w:fldChar w:fldCharType="end"/>
      </w:r>
      <w:r>
        <w:rPr>
          <w:rFonts w:hint="eastAsia"/>
        </w:rPr>
        <w:t>。目前，基于工件三维模型的增材制造的软件系统的研究开发主要有三个方面</w:t>
      </w:r>
      <w:r w:rsidR="001D76E2">
        <w:fldChar w:fldCharType="begin"/>
      </w:r>
      <w:r>
        <w:instrText xml:space="preserve"> </w:instrText>
      </w:r>
      <w:r>
        <w:rPr>
          <w:rFonts w:hint="eastAsia"/>
        </w:rPr>
        <w:instrText>REF _Ref55411824 \r \h</w:instrText>
      </w:r>
      <w:r>
        <w:instrText xml:space="preserve"> </w:instrText>
      </w:r>
      <w:r w:rsidR="001D76E2">
        <w:fldChar w:fldCharType="separate"/>
      </w:r>
      <w:r>
        <w:t>[4]</w:t>
      </w:r>
      <w:r w:rsidR="001D76E2">
        <w:fldChar w:fldCharType="end"/>
      </w:r>
      <w:r>
        <w:rPr>
          <w:rFonts w:hint="eastAsia"/>
        </w:rPr>
        <w:t>：三维模型获取软件，模型处理软件和过程监控软件。模型获取软件负责获得模型的基本几何形态和其它所需几何特征数据等；模型处理软件是增材制造软件系统中的核心部分，其用来确定加工位向，进行模型的切片分层，层片轮廓数据处理以及终端设备的加工路径规划等；过程监控软件则负责增材制造加工过程中各类参数的设定以及焊接质量在线检测等。在以上几个部分中，零件模型获取软件可以使用市场上已有的</w:t>
      </w:r>
      <w:r>
        <w:rPr>
          <w:rFonts w:hint="eastAsia"/>
        </w:rPr>
        <w:t>CAD</w:t>
      </w:r>
      <w:r>
        <w:rPr>
          <w:rFonts w:hint="eastAsia"/>
        </w:rPr>
        <w:t>建模软件或自行开发的相关软件，而模型处理软件与过程监控软件一般需要增材制造系统制造方自行开发。而国内外对增材制造的软件研究与开发主要集中于分层切片及路径规划的算法的研究上。</w:t>
      </w:r>
    </w:p>
    <w:p w:rsidR="00D51960" w:rsidRDefault="00D51960" w:rsidP="00D51960">
      <w:pPr>
        <w:ind w:firstLine="420"/>
      </w:pPr>
      <w:r w:rsidRPr="007B3B50">
        <w:rPr>
          <w:rFonts w:hint="eastAsia"/>
        </w:rPr>
        <w:t>国外各种增材</w:t>
      </w:r>
      <w:r>
        <w:rPr>
          <w:rFonts w:hint="eastAsia"/>
        </w:rPr>
        <w:t>制</w:t>
      </w:r>
      <w:r w:rsidRPr="007B3B50">
        <w:rPr>
          <w:rFonts w:hint="eastAsia"/>
        </w:rPr>
        <w:t>造设备一般都带有开发商自行开发的软件系统</w:t>
      </w:r>
      <w:r w:rsidR="001D76E2">
        <w:fldChar w:fldCharType="begin"/>
      </w:r>
      <w:r>
        <w:instrText xml:space="preserve"> </w:instrText>
      </w:r>
      <w:r>
        <w:rPr>
          <w:rFonts w:hint="eastAsia"/>
        </w:rPr>
        <w:instrText>REF _Ref55411816 \r \h</w:instrText>
      </w:r>
      <w:r>
        <w:instrText xml:space="preserve"> </w:instrText>
      </w:r>
      <w:r w:rsidR="001D76E2">
        <w:fldChar w:fldCharType="separate"/>
      </w:r>
      <w:r>
        <w:t>[3]</w:t>
      </w:r>
      <w:r w:rsidR="001D76E2">
        <w:fldChar w:fldCharType="end"/>
      </w:r>
      <w:r>
        <w:rPr>
          <w:rFonts w:hint="eastAsia"/>
        </w:rPr>
        <w:t>。除了直接嵌入到增材制造设备的可对模型直接处理的软件之外，国外有人开发出一部分第三方软件，作为工件三维模型与增材制造系统之间的转换工具，主要有</w:t>
      </w:r>
      <w:r w:rsidR="001D76E2">
        <w:fldChar w:fldCharType="begin"/>
      </w:r>
      <w:r>
        <w:instrText xml:space="preserve"> </w:instrText>
      </w:r>
      <w:r>
        <w:rPr>
          <w:rFonts w:hint="eastAsia"/>
        </w:rPr>
        <w:instrText>REF _Ref55411846 \r \h</w:instrText>
      </w:r>
      <w:r>
        <w:instrText xml:space="preserve"> </w:instrText>
      </w:r>
      <w:r w:rsidR="001D76E2">
        <w:fldChar w:fldCharType="separate"/>
      </w:r>
      <w:r>
        <w:t>[5]</w:t>
      </w:r>
      <w:r w:rsidR="001D76E2">
        <w:fldChar w:fldCharType="end"/>
      </w:r>
      <w:r>
        <w:rPr>
          <w:rFonts w:hint="eastAsia"/>
        </w:rPr>
        <w:t>：比利时</w:t>
      </w:r>
      <w:proofErr w:type="spellStart"/>
      <w:r>
        <w:rPr>
          <w:rFonts w:hint="eastAsia"/>
        </w:rPr>
        <w:t>Materialise</w:t>
      </w:r>
      <w:proofErr w:type="spellEnd"/>
      <w:r>
        <w:rPr>
          <w:rFonts w:hint="eastAsia"/>
        </w:rPr>
        <w:t>公司的</w:t>
      </w:r>
      <w:r>
        <w:rPr>
          <w:rFonts w:hint="eastAsia"/>
        </w:rPr>
        <w:t>Magic</w:t>
      </w:r>
      <w:r>
        <w:rPr>
          <w:rFonts w:hint="eastAsia"/>
        </w:rPr>
        <w:t>；美国</w:t>
      </w:r>
      <w:r>
        <w:rPr>
          <w:rFonts w:hint="eastAsia"/>
        </w:rPr>
        <w:t>Solid</w:t>
      </w:r>
      <w:r>
        <w:t xml:space="preserve"> </w:t>
      </w:r>
      <w:r>
        <w:rPr>
          <w:rFonts w:hint="eastAsia"/>
        </w:rPr>
        <w:t>Concept</w:t>
      </w:r>
      <w:r>
        <w:rPr>
          <w:rFonts w:hint="eastAsia"/>
        </w:rPr>
        <w:t>公司的</w:t>
      </w:r>
      <w:proofErr w:type="spellStart"/>
      <w:r>
        <w:rPr>
          <w:rFonts w:hint="eastAsia"/>
        </w:rPr>
        <w:t>Brige</w:t>
      </w:r>
      <w:proofErr w:type="spellEnd"/>
      <w:r>
        <w:t xml:space="preserve"> </w:t>
      </w:r>
      <w:r>
        <w:rPr>
          <w:rFonts w:hint="eastAsia"/>
        </w:rPr>
        <w:t>Works</w:t>
      </w:r>
      <w:r>
        <w:rPr>
          <w:rFonts w:hint="eastAsia"/>
        </w:rPr>
        <w:t>，</w:t>
      </w:r>
      <w:r>
        <w:rPr>
          <w:rFonts w:hint="eastAsia"/>
        </w:rPr>
        <w:t>Solid</w:t>
      </w:r>
      <w:r>
        <w:t xml:space="preserve"> </w:t>
      </w:r>
      <w:r>
        <w:rPr>
          <w:rFonts w:hint="eastAsia"/>
        </w:rPr>
        <w:t>View</w:t>
      </w:r>
      <w:r>
        <w:rPr>
          <w:rFonts w:hint="eastAsia"/>
        </w:rPr>
        <w:t>，</w:t>
      </w:r>
      <w:r>
        <w:rPr>
          <w:rFonts w:hint="eastAsia"/>
        </w:rPr>
        <w:t>PCGO</w:t>
      </w:r>
      <w:r>
        <w:rPr>
          <w:rFonts w:hint="eastAsia"/>
        </w:rPr>
        <w:t>公司的</w:t>
      </w:r>
      <w:r>
        <w:rPr>
          <w:rFonts w:hint="eastAsia"/>
        </w:rPr>
        <w:t>STL-Manager</w:t>
      </w:r>
      <w:r>
        <w:rPr>
          <w:rFonts w:hint="eastAsia"/>
        </w:rPr>
        <w:t>等。</w:t>
      </w:r>
    </w:p>
    <w:p w:rsidR="00D51960" w:rsidRDefault="00D51960" w:rsidP="00D51960">
      <w:pPr>
        <w:ind w:firstLine="420"/>
      </w:pPr>
      <w:r>
        <w:rPr>
          <w:rFonts w:hint="eastAsia"/>
        </w:rPr>
        <w:t>增材制造软件或其中的部分功能模块在国内己有大量研究，部分高校和科研机构己取得较成功的研究成果。上海交通大学的朱晓鹏为激光烙敷再制造过程专门开发了基于</w:t>
      </w:r>
      <w:r>
        <w:rPr>
          <w:rFonts w:hint="eastAsia"/>
        </w:rPr>
        <w:t>STL</w:t>
      </w:r>
      <w:r>
        <w:rPr>
          <w:rFonts w:hint="eastAsia"/>
        </w:rPr>
        <w:t>格式模型的分层切片算法</w:t>
      </w:r>
      <w:r w:rsidR="001D76E2">
        <w:fldChar w:fldCharType="begin"/>
      </w:r>
      <w:r>
        <w:instrText xml:space="preserve"> </w:instrText>
      </w:r>
      <w:r>
        <w:rPr>
          <w:rFonts w:hint="eastAsia"/>
        </w:rPr>
        <w:instrText>REF _Ref55411863 \r \h</w:instrText>
      </w:r>
      <w:r>
        <w:instrText xml:space="preserve"> </w:instrText>
      </w:r>
      <w:r w:rsidR="001D76E2">
        <w:fldChar w:fldCharType="separate"/>
      </w:r>
      <w:r>
        <w:t>[6]</w:t>
      </w:r>
      <w:r w:rsidR="001D76E2">
        <w:fldChar w:fldCharType="end"/>
      </w:r>
      <w:r>
        <w:rPr>
          <w:rFonts w:hint="eastAsia"/>
        </w:rPr>
        <w:t>；河北工学院的张志钢开发了基于</w:t>
      </w:r>
      <w:r>
        <w:rPr>
          <w:rFonts w:hint="eastAsia"/>
        </w:rPr>
        <w:t>STL</w:t>
      </w:r>
      <w:r>
        <w:rPr>
          <w:rFonts w:hint="eastAsia"/>
        </w:rPr>
        <w:t>模型的预处理软件，分析了从模型显示到分层切片、层片轮廓分区和设定工艺参数的各个步骤和主要算法实现</w:t>
      </w:r>
      <w:r w:rsidR="001D76E2">
        <w:fldChar w:fldCharType="begin"/>
      </w:r>
      <w:r>
        <w:instrText xml:space="preserve"> </w:instrText>
      </w:r>
      <w:r>
        <w:rPr>
          <w:rFonts w:hint="eastAsia"/>
        </w:rPr>
        <w:instrText>REF _Ref55411869 \r \h</w:instrText>
      </w:r>
      <w:r>
        <w:instrText xml:space="preserve"> </w:instrText>
      </w:r>
      <w:r w:rsidR="001D76E2">
        <w:fldChar w:fldCharType="separate"/>
      </w:r>
      <w:r>
        <w:t>[7]</w:t>
      </w:r>
      <w:r w:rsidR="001D76E2">
        <w:fldChar w:fldCharType="end"/>
      </w:r>
      <w:r>
        <w:rPr>
          <w:rFonts w:hint="eastAsia"/>
        </w:rPr>
        <w:t>；华中科技大学的尹西鹏在现有增材制造软件中添加了面向相应设备的反馈控制功能，是增材制造软件系统中过程监控软件的一个较佳实例</w:t>
      </w:r>
      <w:r w:rsidR="001D76E2">
        <w:fldChar w:fldCharType="begin"/>
      </w:r>
      <w:r>
        <w:instrText xml:space="preserve"> </w:instrText>
      </w:r>
      <w:r>
        <w:rPr>
          <w:rFonts w:hint="eastAsia"/>
        </w:rPr>
        <w:instrText>REF _Ref55411877 \r \h</w:instrText>
      </w:r>
      <w:r>
        <w:instrText xml:space="preserve"> </w:instrText>
      </w:r>
      <w:r w:rsidR="001D76E2">
        <w:fldChar w:fldCharType="separate"/>
      </w:r>
      <w:r>
        <w:t>[8]</w:t>
      </w:r>
      <w:r w:rsidR="001D76E2">
        <w:fldChar w:fldCharType="end"/>
      </w:r>
      <w:r>
        <w:rPr>
          <w:rFonts w:hint="eastAsia"/>
        </w:rPr>
        <w:t>；朱胜</w:t>
      </w:r>
      <w:r w:rsidR="001D76E2">
        <w:fldChar w:fldCharType="begin"/>
      </w:r>
      <w:r>
        <w:instrText xml:space="preserve"> </w:instrText>
      </w:r>
      <w:r>
        <w:rPr>
          <w:rFonts w:hint="eastAsia"/>
        </w:rPr>
        <w:instrText>REF _Ref55411883 \r \h</w:instrText>
      </w:r>
      <w:r>
        <w:instrText xml:space="preserve"> </w:instrText>
      </w:r>
      <w:r w:rsidR="001D76E2">
        <w:fldChar w:fldCharType="separate"/>
      </w:r>
      <w:r>
        <w:t>[10]</w:t>
      </w:r>
      <w:r w:rsidR="001D76E2">
        <w:fldChar w:fldCharType="end"/>
      </w:r>
      <w:r>
        <w:rPr>
          <w:rFonts w:hint="eastAsia"/>
        </w:rPr>
        <w:t>利用机器人等系统的柔性控制功能，发展研究了柔性增材再制造技术，对缺损零件进行了反向建模、再切片分层和重新路径规划，其成型精度控制良好，实现了金属零件的再制造。</w:t>
      </w:r>
    </w:p>
    <w:p w:rsidR="00D51960" w:rsidRDefault="00D51960" w:rsidP="00D51960">
      <w:pPr>
        <w:ind w:firstLine="420"/>
      </w:pPr>
      <w:r>
        <w:rPr>
          <w:rFonts w:hint="eastAsia"/>
        </w:rPr>
        <w:t>哈尔滨工业大学的蒲英钊</w:t>
      </w:r>
      <w:r w:rsidR="001D76E2">
        <w:fldChar w:fldCharType="begin"/>
      </w:r>
      <w:r>
        <w:instrText xml:space="preserve"> </w:instrText>
      </w:r>
      <w:r>
        <w:rPr>
          <w:rFonts w:hint="eastAsia"/>
        </w:rPr>
        <w:instrText>REF _Ref55411816 \r \h</w:instrText>
      </w:r>
      <w:r>
        <w:instrText xml:space="preserve"> </w:instrText>
      </w:r>
      <w:r w:rsidR="001D76E2">
        <w:fldChar w:fldCharType="separate"/>
      </w:r>
      <w:r>
        <w:t>[3]</w:t>
      </w:r>
      <w:r w:rsidR="001D76E2">
        <w:fldChar w:fldCharType="end"/>
      </w:r>
      <w:r>
        <w:rPr>
          <w:rFonts w:hint="eastAsia"/>
        </w:rPr>
        <w:t>研究开发了针对</w:t>
      </w:r>
      <w:r>
        <w:rPr>
          <w:rFonts w:hint="eastAsia"/>
        </w:rPr>
        <w:t>KUKA</w:t>
      </w:r>
      <w:r>
        <w:rPr>
          <w:rFonts w:hint="eastAsia"/>
        </w:rPr>
        <w:t>机器人工作站的增材制造离线编程系统，开发了一种点云模型切片方法，并创新性地添加了动画仿真模块，可以让用户预先模拟检查工件的增材制造过程，提高了增材制造系统的可靠性。</w:t>
      </w:r>
    </w:p>
    <w:p w:rsidR="00D51960" w:rsidRDefault="00D51960" w:rsidP="00D51960">
      <w:pPr>
        <w:ind w:firstLine="420"/>
      </w:pPr>
      <w:r w:rsidRPr="007B3B50">
        <w:rPr>
          <w:rFonts w:hint="eastAsia"/>
        </w:rPr>
        <w:t>北京工业大学的陈树君</w:t>
      </w:r>
      <w:r w:rsidR="001D76E2">
        <w:fldChar w:fldCharType="begin"/>
      </w:r>
      <w:r>
        <w:instrText xml:space="preserve"> </w:instrText>
      </w:r>
      <w:r>
        <w:rPr>
          <w:rFonts w:hint="eastAsia"/>
        </w:rPr>
        <w:instrText>REF _Ref55411899 \r \h</w:instrText>
      </w:r>
      <w:r>
        <w:instrText xml:space="preserve"> </w:instrText>
      </w:r>
      <w:r w:rsidR="001D76E2">
        <w:fldChar w:fldCharType="separate"/>
      </w:r>
      <w:r>
        <w:t>[9]</w:t>
      </w:r>
      <w:r w:rsidR="001D76E2">
        <w:fldChar w:fldCharType="end"/>
      </w:r>
      <w:r>
        <w:rPr>
          <w:rFonts w:hint="eastAsia"/>
        </w:rPr>
        <w:t>搭建了基于</w:t>
      </w:r>
      <w:r>
        <w:rPr>
          <w:rFonts w:hint="eastAsia"/>
        </w:rPr>
        <w:t>KUKA</w:t>
      </w:r>
      <w:r>
        <w:rPr>
          <w:rFonts w:hint="eastAsia"/>
        </w:rPr>
        <w:t>机器人的铝合金</w:t>
      </w:r>
      <w:r>
        <w:rPr>
          <w:rFonts w:hint="eastAsia"/>
        </w:rPr>
        <w:t>CMT</w:t>
      </w:r>
      <w:r>
        <w:rPr>
          <w:rFonts w:hint="eastAsia"/>
        </w:rPr>
        <w:t>增材制造系统，使用</w:t>
      </w:r>
      <w:proofErr w:type="spellStart"/>
      <w:r>
        <w:rPr>
          <w:rFonts w:hint="eastAsia"/>
        </w:rPr>
        <w:t>Robotmaster</w:t>
      </w:r>
      <w:proofErr w:type="spellEnd"/>
      <w:r>
        <w:rPr>
          <w:rFonts w:hint="eastAsia"/>
        </w:rPr>
        <w:t>和</w:t>
      </w:r>
      <w:proofErr w:type="spellStart"/>
      <w:r>
        <w:rPr>
          <w:rFonts w:hint="eastAsia"/>
        </w:rPr>
        <w:t>MasterCAM</w:t>
      </w:r>
      <w:proofErr w:type="spellEnd"/>
      <w:r>
        <w:rPr>
          <w:rFonts w:hint="eastAsia"/>
        </w:rPr>
        <w:t>建立了用于增材制造的机器人离线编程软件系统，对零件进行分层、轨迹生成和模拟仿真，并进行了铝合金零件增材制造试验。并对熔覆工艺参数（喷嘴高度、送丝速度、焊接速度）与熔覆层高度、宽度的成型规律进行了研究，建立了一个熔覆层尺寸的预测模型。通过铝合金零件成型试验对模型精度进行了验证，发现该模型预测效果良好，成形铝合金零件精度高。</w:t>
      </w:r>
    </w:p>
    <w:p w:rsidR="00D51960" w:rsidRDefault="00D51960" w:rsidP="00D51960">
      <w:pPr>
        <w:ind w:firstLine="420"/>
      </w:pPr>
      <w:r w:rsidRPr="00027B3F">
        <w:rPr>
          <w:rFonts w:hint="eastAsia"/>
        </w:rPr>
        <w:t>当前，国</w:t>
      </w:r>
      <w:r>
        <w:rPr>
          <w:rFonts w:hint="eastAsia"/>
        </w:rPr>
        <w:t>内外</w:t>
      </w:r>
      <w:r w:rsidRPr="00027B3F">
        <w:rPr>
          <w:rFonts w:hint="eastAsia"/>
        </w:rPr>
        <w:t>增材制造软件主要存在下四个方面的不足</w:t>
      </w:r>
      <w:r w:rsidR="001D76E2">
        <w:fldChar w:fldCharType="begin"/>
      </w:r>
      <w:r>
        <w:instrText xml:space="preserve"> </w:instrText>
      </w:r>
      <w:r>
        <w:rPr>
          <w:rFonts w:hint="eastAsia"/>
        </w:rPr>
        <w:instrText>REF _Ref55411877 \r \h</w:instrText>
      </w:r>
      <w:r>
        <w:instrText xml:space="preserve"> </w:instrText>
      </w:r>
      <w:r w:rsidR="001D76E2">
        <w:fldChar w:fldCharType="separate"/>
      </w:r>
      <w:r>
        <w:t>[8]</w:t>
      </w:r>
      <w:r w:rsidR="001D76E2">
        <w:fldChar w:fldCharType="end"/>
      </w:r>
      <w:r>
        <w:rPr>
          <w:rFonts w:hint="eastAsia"/>
        </w:rPr>
        <w:t>：</w:t>
      </w:r>
    </w:p>
    <w:p w:rsidR="00D51960" w:rsidRDefault="00D51960" w:rsidP="00D51960">
      <w:pPr>
        <w:ind w:firstLine="420"/>
      </w:pPr>
      <w:r>
        <w:rPr>
          <w:rFonts w:hint="eastAsia"/>
        </w:rPr>
        <w:t>①增材制造软件无标准化。绝大多数的增材制造软件往往是根据增材制造设备本身的特点而专门开发的，只能与设备制造者的本身增材制造特征相适应，而现有增材制造软件各自都有不同的开发方式，不同软件间的联接与数据共享几乎无法实现。</w:t>
      </w:r>
    </w:p>
    <w:p w:rsidR="00D51960" w:rsidRDefault="00D51960" w:rsidP="00D51960">
      <w:pPr>
        <w:ind w:firstLine="420"/>
      </w:pPr>
      <w:r>
        <w:rPr>
          <w:rFonts w:hint="eastAsia"/>
        </w:rPr>
        <w:lastRenderedPageBreak/>
        <w:t>②难于对现有软件进行二次开发。目前的增材制造软件一般只适用于相应的固定设备，没有标准的数据处理与交换格式，无法满足用户根据具体情况进行具体调整或二次开发，且一般不能集成不同的工艺。</w:t>
      </w:r>
    </w:p>
    <w:p w:rsidR="00D51960" w:rsidRDefault="00D51960" w:rsidP="00D51960">
      <w:pPr>
        <w:ind w:firstLine="420"/>
      </w:pPr>
      <w:r>
        <w:rPr>
          <w:rFonts w:hint="eastAsia"/>
        </w:rPr>
        <w:t>③单独开发工件三维模型与増材制造设备之间的转换软件具有较大困难性，故而有时需要采用第三方软件作为中间的数据过渡转换，这会増加増材制造软件的复杂度。</w:t>
      </w:r>
    </w:p>
    <w:p w:rsidR="00D51960" w:rsidRDefault="00D51960" w:rsidP="00D51960">
      <w:pPr>
        <w:spacing w:line="300" w:lineRule="auto"/>
        <w:ind w:firstLine="420"/>
      </w:pPr>
      <w:r>
        <w:rPr>
          <w:rFonts w:hint="eastAsia"/>
        </w:rPr>
        <w:t>④价格昂贵，功能不足。当前绝大多数较完善的增材制造软件的加工都十分髙昂</w:t>
      </w:r>
      <w:r w:rsidR="001D76E2">
        <w:fldChar w:fldCharType="begin"/>
      </w:r>
      <w:r>
        <w:instrText xml:space="preserve"> </w:instrText>
      </w:r>
      <w:r>
        <w:rPr>
          <w:rFonts w:hint="eastAsia"/>
        </w:rPr>
        <w:instrText>REF _Ref55411920 \r \h</w:instrText>
      </w:r>
      <w:r>
        <w:instrText xml:space="preserve"> </w:instrText>
      </w:r>
      <w:r w:rsidR="001D76E2">
        <w:fldChar w:fldCharType="separate"/>
      </w:r>
      <w:r>
        <w:t>[14]</w:t>
      </w:r>
      <w:r w:rsidR="001D76E2">
        <w:fldChar w:fldCharType="end"/>
      </w:r>
      <w:r>
        <w:rPr>
          <w:rFonts w:hint="eastAsia"/>
        </w:rPr>
        <w:t>，且大多只具备模型信息分析、分层切片、加工路径生成等基本功能，后续的加工控制和过程监控模块则只能由用户另行解决。</w:t>
      </w:r>
    </w:p>
    <w:p w:rsidR="008F3AE3" w:rsidRDefault="008F3AE3" w:rsidP="008F3AE3">
      <w:pPr>
        <w:pStyle w:val="2"/>
        <w:ind w:rightChars="40" w:right="96"/>
        <w:rPr>
          <w:rFonts w:ascii="宋体" w:hAnsi="宋体"/>
        </w:rPr>
      </w:pPr>
      <w:r>
        <w:rPr>
          <w:rFonts w:ascii="宋体" w:hAnsi="宋体"/>
        </w:rPr>
        <w:t>2.3</w:t>
      </w:r>
      <w:r w:rsidR="00697A16">
        <w:rPr>
          <w:rFonts w:ascii="宋体" w:hAnsi="宋体"/>
        </w:rPr>
        <w:t xml:space="preserve"> </w:t>
      </w:r>
      <w:r w:rsidRPr="008F3AE3">
        <w:rPr>
          <w:rFonts w:ascii="宋体" w:hAnsi="宋体"/>
        </w:rPr>
        <w:t>W</w:t>
      </w:r>
      <w:r w:rsidRPr="008F3AE3">
        <w:rPr>
          <w:rFonts w:ascii="宋体" w:hAnsi="宋体" w:hint="eastAsia"/>
        </w:rPr>
        <w:t>eb</w:t>
      </w:r>
      <w:r w:rsidR="00697A16">
        <w:rPr>
          <w:rFonts w:ascii="宋体" w:hAnsi="宋体" w:hint="eastAsia"/>
        </w:rPr>
        <w:t>服务</w:t>
      </w:r>
      <w:r w:rsidRPr="008F3AE3">
        <w:rPr>
          <w:rFonts w:ascii="宋体" w:hAnsi="宋体" w:hint="eastAsia"/>
        </w:rPr>
        <w:t>的研究现状</w:t>
      </w:r>
    </w:p>
    <w:p w:rsidR="008F3AE3" w:rsidRDefault="00697A16" w:rsidP="00697A16">
      <w:pPr>
        <w:rPr>
          <w:rFonts w:ascii="Times New Roman" w:hAnsi="Times New Roman" w:cs="Times New Roman"/>
        </w:rPr>
      </w:pPr>
      <w:r w:rsidRPr="00697A16">
        <w:rPr>
          <w:rFonts w:ascii="Times New Roman" w:hAnsi="Times New Roman" w:cs="Times New Roman"/>
        </w:rPr>
        <w:tab/>
        <w:t>Web</w:t>
      </w:r>
      <w:r w:rsidRPr="00697A16">
        <w:rPr>
          <w:rFonts w:ascii="Times New Roman" w:hAnsi="Times New Roman" w:cs="Times New Roman" w:hint="eastAsia"/>
        </w:rPr>
        <w:t>服务的概念目前并没有统一的标准。万维网联盟</w:t>
      </w:r>
      <w:r>
        <w:rPr>
          <w:rFonts w:ascii="Times New Roman" w:hAnsi="Times New Roman" w:cs="Times New Roman" w:hint="eastAsia"/>
        </w:rPr>
        <w:t>(</w:t>
      </w:r>
      <w:r>
        <w:rPr>
          <w:rFonts w:ascii="Times New Roman" w:hAnsi="Times New Roman" w:cs="Times New Roman"/>
        </w:rPr>
        <w:t>World Wide Web Consortium</w:t>
      </w:r>
      <w:r>
        <w:rPr>
          <w:rFonts w:ascii="Times New Roman" w:hAnsi="Times New Roman" w:cs="Times New Roman" w:hint="eastAsia"/>
        </w:rPr>
        <w:t>，简称</w:t>
      </w:r>
      <w:r>
        <w:rPr>
          <w:rFonts w:ascii="Times New Roman" w:hAnsi="Times New Roman" w:cs="Times New Roman" w:hint="eastAsia"/>
        </w:rPr>
        <w:t>W3C</w:t>
      </w:r>
      <w:r>
        <w:rPr>
          <w:rFonts w:ascii="Times New Roman" w:hAnsi="Times New Roman" w:cs="Times New Roman"/>
        </w:rPr>
        <w:t>)</w:t>
      </w:r>
      <w:r w:rsidRPr="00697A16">
        <w:rPr>
          <w:rFonts w:ascii="Times New Roman" w:hAnsi="Times New Roman" w:cs="Times New Roman" w:hint="eastAsia"/>
        </w:rPr>
        <w:t>总结的概念为：通过统一资源标识</w:t>
      </w:r>
      <w:r>
        <w:rPr>
          <w:rFonts w:ascii="Times New Roman" w:hAnsi="Times New Roman" w:cs="Times New Roman" w:hint="eastAsia"/>
        </w:rPr>
        <w:t>(Uniform</w:t>
      </w:r>
      <w:r>
        <w:rPr>
          <w:rFonts w:ascii="Times New Roman" w:hAnsi="Times New Roman" w:cs="Times New Roman"/>
        </w:rPr>
        <w:t xml:space="preserve"> </w:t>
      </w:r>
      <w:r>
        <w:rPr>
          <w:rFonts w:ascii="Times New Roman" w:hAnsi="Times New Roman" w:cs="Times New Roman" w:hint="eastAsia"/>
        </w:rPr>
        <w:t>Resource</w:t>
      </w:r>
      <w:r>
        <w:rPr>
          <w:rFonts w:ascii="Times New Roman" w:hAnsi="Times New Roman" w:cs="Times New Roman"/>
        </w:rPr>
        <w:t xml:space="preserve"> </w:t>
      </w:r>
      <w:r>
        <w:rPr>
          <w:rFonts w:ascii="Times New Roman" w:hAnsi="Times New Roman" w:cs="Times New Roman" w:hint="eastAsia"/>
        </w:rPr>
        <w:t>Indication</w:t>
      </w:r>
      <w:r>
        <w:rPr>
          <w:rFonts w:ascii="Times New Roman" w:hAnsi="Times New Roman" w:cs="Times New Roman" w:hint="eastAsia"/>
        </w:rPr>
        <w:t>，简称</w:t>
      </w:r>
      <w:r>
        <w:rPr>
          <w:rFonts w:ascii="Times New Roman" w:hAnsi="Times New Roman" w:cs="Times New Roman" w:hint="eastAsia"/>
        </w:rPr>
        <w:t>URI</w:t>
      </w:r>
      <w:r>
        <w:rPr>
          <w:rFonts w:ascii="Times New Roman" w:hAnsi="Times New Roman" w:cs="Times New Roman"/>
        </w:rPr>
        <w:t>)</w:t>
      </w:r>
      <w:r w:rsidRPr="00697A16">
        <w:rPr>
          <w:rFonts w:ascii="Times New Roman" w:hAnsi="Times New Roman" w:cs="Times New Roman" w:hint="eastAsia"/>
        </w:rPr>
        <w:t>的软件应用，就是</w:t>
      </w:r>
      <w:r>
        <w:rPr>
          <w:rFonts w:ascii="Times New Roman" w:hAnsi="Times New Roman" w:cs="Times New Roman" w:hint="eastAsia"/>
        </w:rPr>
        <w:t>Web</w:t>
      </w:r>
      <w:r w:rsidRPr="00697A16">
        <w:rPr>
          <w:rFonts w:ascii="Times New Roman" w:hAnsi="Times New Roman" w:cs="Times New Roman" w:hint="eastAsia"/>
        </w:rPr>
        <w:t>服务，能经由</w:t>
      </w:r>
      <w:r>
        <w:rPr>
          <w:rFonts w:ascii="Times New Roman" w:hAnsi="Times New Roman" w:cs="Times New Roman" w:hint="eastAsia"/>
        </w:rPr>
        <w:t>XML</w:t>
      </w:r>
      <w:r w:rsidRPr="00697A16">
        <w:rPr>
          <w:rFonts w:ascii="Times New Roman" w:hAnsi="Times New Roman" w:cs="Times New Roman" w:hint="eastAsia"/>
        </w:rPr>
        <w:t>文档来发现</w:t>
      </w:r>
      <w:r>
        <w:rPr>
          <w:rFonts w:ascii="Times New Roman" w:hAnsi="Times New Roman" w:cs="Times New Roman" w:hint="eastAsia"/>
        </w:rPr>
        <w:t>、</w:t>
      </w:r>
      <w:r w:rsidRPr="00697A16">
        <w:rPr>
          <w:rFonts w:ascii="Times New Roman" w:hAnsi="Times New Roman" w:cs="Times New Roman" w:hint="eastAsia"/>
        </w:rPr>
        <w:t>描述与定义它的绑定、接</w:t>
      </w:r>
      <w:r>
        <w:rPr>
          <w:rFonts w:ascii="Times New Roman" w:hAnsi="Times New Roman" w:cs="Times New Roman" w:hint="eastAsia"/>
        </w:rPr>
        <w:t>口</w:t>
      </w:r>
      <w:r w:rsidRPr="00697A16">
        <w:rPr>
          <w:rFonts w:ascii="Times New Roman" w:hAnsi="Times New Roman" w:cs="Times New Roman" w:hint="eastAsia"/>
        </w:rPr>
        <w:t>；通过互联网</w:t>
      </w:r>
      <w:r w:rsidR="00A46077">
        <w:rPr>
          <w:rFonts w:ascii="Times New Roman" w:hAnsi="Times New Roman" w:cs="Times New Roman" w:hint="eastAsia"/>
        </w:rPr>
        <w:t>协议</w:t>
      </w:r>
      <w:r w:rsidRPr="00697A16">
        <w:rPr>
          <w:rFonts w:ascii="Times New Roman" w:hAnsi="Times New Roman" w:cs="Times New Roman" w:hint="eastAsia"/>
        </w:rPr>
        <w:t>直接交互其余软件，其能对</w:t>
      </w:r>
      <w:r>
        <w:rPr>
          <w:rFonts w:ascii="Times New Roman" w:hAnsi="Times New Roman" w:cs="Times New Roman" w:hint="eastAsia"/>
        </w:rPr>
        <w:t>以</w:t>
      </w:r>
      <w:r w:rsidRPr="00697A16">
        <w:rPr>
          <w:rFonts w:ascii="Times New Roman" w:hAnsi="Times New Roman" w:cs="Times New Roman" w:hint="eastAsia"/>
        </w:rPr>
        <w:t>可扩展标记语言</w:t>
      </w:r>
      <w:r>
        <w:rPr>
          <w:rFonts w:ascii="Times New Roman" w:hAnsi="Times New Roman" w:cs="Times New Roman" w:hint="eastAsia"/>
        </w:rPr>
        <w:t>(</w:t>
      </w:r>
      <w:r>
        <w:rPr>
          <w:rFonts w:ascii="Times New Roman" w:hAnsi="Times New Roman" w:cs="Times New Roman"/>
        </w:rPr>
        <w:t>E</w:t>
      </w:r>
      <w:r>
        <w:rPr>
          <w:rFonts w:ascii="Times New Roman" w:hAnsi="Times New Roman" w:cs="Times New Roman" w:hint="eastAsia"/>
        </w:rPr>
        <w:t>xtensible</w:t>
      </w:r>
      <w:r>
        <w:rPr>
          <w:rFonts w:ascii="Times New Roman" w:hAnsi="Times New Roman" w:cs="Times New Roman"/>
        </w:rPr>
        <w:t xml:space="preserve"> </w:t>
      </w:r>
      <w:r>
        <w:rPr>
          <w:rFonts w:ascii="Times New Roman" w:hAnsi="Times New Roman" w:cs="Times New Roman" w:hint="eastAsia"/>
        </w:rPr>
        <w:t>Markup</w:t>
      </w:r>
      <w:r>
        <w:rPr>
          <w:rFonts w:ascii="Times New Roman" w:hAnsi="Times New Roman" w:cs="Times New Roman"/>
        </w:rPr>
        <w:t xml:space="preserve"> </w:t>
      </w:r>
      <w:r>
        <w:rPr>
          <w:rFonts w:ascii="Times New Roman" w:hAnsi="Times New Roman" w:cs="Times New Roman" w:hint="eastAsia"/>
        </w:rPr>
        <w:t>Language</w:t>
      </w:r>
      <w:r>
        <w:rPr>
          <w:rFonts w:ascii="Times New Roman" w:hAnsi="Times New Roman" w:cs="Times New Roman" w:hint="eastAsia"/>
        </w:rPr>
        <w:t>，简称</w:t>
      </w:r>
      <w:r>
        <w:rPr>
          <w:rFonts w:ascii="Times New Roman" w:hAnsi="Times New Roman" w:cs="Times New Roman" w:hint="eastAsia"/>
        </w:rPr>
        <w:t>XML</w:t>
      </w:r>
      <w:r>
        <w:rPr>
          <w:rFonts w:ascii="Times New Roman" w:hAnsi="Times New Roman" w:cs="Times New Roman"/>
        </w:rPr>
        <w:t>)</w:t>
      </w:r>
      <w:r w:rsidRPr="00697A16">
        <w:rPr>
          <w:rFonts w:ascii="Times New Roman" w:hAnsi="Times New Roman" w:cs="Times New Roman" w:hint="eastAsia"/>
        </w:rPr>
        <w:t>为基础的消息提供支持</w:t>
      </w:r>
      <w:r w:rsidR="001D76E2">
        <w:rPr>
          <w:rFonts w:ascii="Times New Roman" w:hAnsi="Times New Roman" w:cs="Times New Roman"/>
        </w:rPr>
        <w:fldChar w:fldCharType="begin"/>
      </w:r>
      <w:r w:rsidR="00324377">
        <w:rPr>
          <w:rFonts w:ascii="Times New Roman" w:hAnsi="Times New Roman" w:cs="Times New Roman"/>
        </w:rPr>
        <w:instrText xml:space="preserve"> </w:instrText>
      </w:r>
      <w:r w:rsidR="00324377">
        <w:rPr>
          <w:rFonts w:ascii="Times New Roman" w:hAnsi="Times New Roman" w:cs="Times New Roman" w:hint="eastAsia"/>
        </w:rPr>
        <w:instrText>REF _Ref55415061 \r \h</w:instrText>
      </w:r>
      <w:r w:rsidR="00324377">
        <w:rPr>
          <w:rFonts w:ascii="Times New Roman" w:hAnsi="Times New Roman" w:cs="Times New Roman"/>
        </w:rPr>
        <w:instrText xml:space="preserve"> </w:instrText>
      </w:r>
      <w:r w:rsidR="001D76E2">
        <w:rPr>
          <w:rFonts w:ascii="Times New Roman" w:hAnsi="Times New Roman" w:cs="Times New Roman"/>
        </w:rPr>
      </w:r>
      <w:r w:rsidR="001D76E2">
        <w:rPr>
          <w:rFonts w:ascii="Times New Roman" w:hAnsi="Times New Roman" w:cs="Times New Roman"/>
        </w:rPr>
        <w:fldChar w:fldCharType="separate"/>
      </w:r>
      <w:r w:rsidR="00324377">
        <w:rPr>
          <w:rFonts w:ascii="Times New Roman" w:hAnsi="Times New Roman" w:cs="Times New Roman"/>
        </w:rPr>
        <w:t>[21]</w:t>
      </w:r>
      <w:r w:rsidR="001D76E2">
        <w:rPr>
          <w:rFonts w:ascii="Times New Roman" w:hAnsi="Times New Roman" w:cs="Times New Roman"/>
        </w:rPr>
        <w:fldChar w:fldCharType="end"/>
      </w:r>
      <w:r>
        <w:rPr>
          <w:rFonts w:ascii="Times New Roman" w:hAnsi="Times New Roman" w:cs="Times New Roman" w:hint="eastAsia"/>
        </w:rPr>
        <w:t>。</w:t>
      </w:r>
    </w:p>
    <w:p w:rsidR="00324377" w:rsidRDefault="00324377" w:rsidP="00697A16">
      <w:pPr>
        <w:rPr>
          <w:rFonts w:ascii="Times New Roman" w:hAnsi="Times New Roman" w:cs="Times New Roman"/>
        </w:rPr>
      </w:pPr>
      <w:r>
        <w:rPr>
          <w:rFonts w:ascii="Times New Roman" w:hAnsi="Times New Roman" w:cs="Times New Roman"/>
        </w:rPr>
        <w:tab/>
        <w:t>IBM</w:t>
      </w:r>
      <w:r>
        <w:rPr>
          <w:rFonts w:ascii="Times New Roman" w:hAnsi="Times New Roman" w:cs="Times New Roman" w:hint="eastAsia"/>
        </w:rPr>
        <w:t>给出的概念是：模块化、自包容应用就是</w:t>
      </w:r>
      <w:r>
        <w:rPr>
          <w:rFonts w:ascii="Times New Roman" w:hAnsi="Times New Roman" w:cs="Times New Roman" w:hint="eastAsia"/>
        </w:rPr>
        <w:t>Web</w:t>
      </w:r>
      <w:r>
        <w:rPr>
          <w:rFonts w:ascii="Times New Roman" w:hAnsi="Times New Roman" w:cs="Times New Roman" w:hint="eastAsia"/>
        </w:rPr>
        <w:t>服务，其能经由互联网、尤其</w:t>
      </w:r>
      <w:r>
        <w:rPr>
          <w:rFonts w:ascii="Times New Roman" w:hAnsi="Times New Roman" w:cs="Times New Roman" w:hint="eastAsia"/>
        </w:rPr>
        <w:t>WWW</w:t>
      </w:r>
      <w:r>
        <w:rPr>
          <w:rFonts w:ascii="Times New Roman" w:hAnsi="Times New Roman" w:cs="Times New Roman" w:hint="eastAsia"/>
        </w:rPr>
        <w:t>等把调用完成，可以被定位、发布、描述。</w:t>
      </w:r>
      <w:r>
        <w:rPr>
          <w:rFonts w:ascii="Times New Roman" w:hAnsi="Times New Roman" w:cs="Times New Roman" w:hint="eastAsia"/>
        </w:rPr>
        <w:t>Microsoft</w:t>
      </w:r>
      <w:r>
        <w:rPr>
          <w:rFonts w:ascii="Times New Roman" w:hAnsi="Times New Roman" w:cs="Times New Roman" w:hint="eastAsia"/>
        </w:rPr>
        <w:t>给出的定义是：</w:t>
      </w:r>
      <w:r>
        <w:rPr>
          <w:rFonts w:ascii="Times New Roman" w:hAnsi="Times New Roman" w:cs="Times New Roman" w:hint="eastAsia"/>
        </w:rPr>
        <w:t>XML</w:t>
      </w:r>
      <w:r>
        <w:rPr>
          <w:rFonts w:ascii="Times New Roman" w:hAnsi="Times New Roman" w:cs="Times New Roman"/>
        </w:rPr>
        <w:t xml:space="preserve"> </w:t>
      </w:r>
      <w:r>
        <w:rPr>
          <w:rFonts w:ascii="Times New Roman" w:hAnsi="Times New Roman" w:cs="Times New Roman" w:hint="eastAsia"/>
        </w:rPr>
        <w:t>Web</w:t>
      </w:r>
      <w:r>
        <w:rPr>
          <w:rFonts w:ascii="Times New Roman" w:hAnsi="Times New Roman" w:cs="Times New Roman" w:hint="eastAsia"/>
        </w:rPr>
        <w:t>服务对其它应用程序进行逻辑性服务、数据提供，其主要属于经由规范数据格式、</w:t>
      </w:r>
      <w:r>
        <w:rPr>
          <w:rFonts w:ascii="Times New Roman" w:hAnsi="Times New Roman" w:cs="Times New Roman" w:hint="eastAsia"/>
        </w:rPr>
        <w:t>Web</w:t>
      </w:r>
      <w:r>
        <w:rPr>
          <w:rFonts w:ascii="Times New Roman" w:hAnsi="Times New Roman" w:cs="Times New Roman" w:hint="eastAsia"/>
        </w:rPr>
        <w:t>协议可编程访问的</w:t>
      </w:r>
      <w:r>
        <w:rPr>
          <w:rFonts w:ascii="Times New Roman" w:hAnsi="Times New Roman" w:cs="Times New Roman" w:hint="eastAsia"/>
        </w:rPr>
        <w:t>Web</w:t>
      </w:r>
      <w:r>
        <w:rPr>
          <w:rFonts w:ascii="Times New Roman" w:hAnsi="Times New Roman" w:cs="Times New Roman" w:hint="eastAsia"/>
        </w:rPr>
        <w:t>构件</w:t>
      </w:r>
      <w:r w:rsidR="001D76E2">
        <w:rPr>
          <w:rFonts w:ascii="Times New Roman" w:hAnsi="Times New Roman" w:cs="Times New Roman"/>
        </w:rPr>
        <w:fldChar w:fldCharType="begin"/>
      </w:r>
      <w:r w:rsidR="00AC288C">
        <w:rPr>
          <w:rFonts w:ascii="Times New Roman" w:hAnsi="Times New Roman" w:cs="Times New Roman"/>
        </w:rPr>
        <w:instrText xml:space="preserve"> </w:instrText>
      </w:r>
      <w:r w:rsidR="00AC288C">
        <w:rPr>
          <w:rFonts w:ascii="Times New Roman" w:hAnsi="Times New Roman" w:cs="Times New Roman" w:hint="eastAsia"/>
        </w:rPr>
        <w:instrText>REF _Ref55415372 \r \h</w:instrText>
      </w:r>
      <w:r w:rsidR="00AC288C">
        <w:rPr>
          <w:rFonts w:ascii="Times New Roman" w:hAnsi="Times New Roman" w:cs="Times New Roman"/>
        </w:rPr>
        <w:instrText xml:space="preserve"> </w:instrText>
      </w:r>
      <w:r w:rsidR="001D76E2">
        <w:rPr>
          <w:rFonts w:ascii="Times New Roman" w:hAnsi="Times New Roman" w:cs="Times New Roman"/>
        </w:rPr>
      </w:r>
      <w:r w:rsidR="001D76E2">
        <w:rPr>
          <w:rFonts w:ascii="Times New Roman" w:hAnsi="Times New Roman" w:cs="Times New Roman"/>
        </w:rPr>
        <w:fldChar w:fldCharType="separate"/>
      </w:r>
      <w:r w:rsidR="00AC288C">
        <w:rPr>
          <w:rFonts w:ascii="Times New Roman" w:hAnsi="Times New Roman" w:cs="Times New Roman"/>
        </w:rPr>
        <w:t>[22]</w:t>
      </w:r>
      <w:r w:rsidR="001D76E2">
        <w:rPr>
          <w:rFonts w:ascii="Times New Roman" w:hAnsi="Times New Roman" w:cs="Times New Roman"/>
        </w:rPr>
        <w:fldChar w:fldCharType="end"/>
      </w:r>
      <w:r>
        <w:rPr>
          <w:rFonts w:ascii="Times New Roman" w:hAnsi="Times New Roman" w:cs="Times New Roman" w:hint="eastAsia"/>
        </w:rPr>
        <w:t>。</w:t>
      </w:r>
    </w:p>
    <w:p w:rsidR="00324377" w:rsidRDefault="00324377" w:rsidP="00697A16">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Web</w:t>
      </w:r>
      <w:r>
        <w:rPr>
          <w:rFonts w:ascii="Times New Roman" w:hAnsi="Times New Roman" w:cs="Times New Roman" w:hint="eastAsia"/>
        </w:rPr>
        <w:t>服务作为互联网上的</w:t>
      </w:r>
      <w:r>
        <w:rPr>
          <w:rFonts w:ascii="Times New Roman" w:hAnsi="Times New Roman" w:cs="Times New Roman" w:hint="eastAsia"/>
        </w:rPr>
        <w:t>API</w:t>
      </w:r>
      <w:r>
        <w:rPr>
          <w:rFonts w:ascii="Times New Roman" w:hAnsi="Times New Roman" w:cs="Times New Roman" w:hint="eastAsia"/>
        </w:rPr>
        <w:t>，具有以下特点：</w:t>
      </w:r>
    </w:p>
    <w:p w:rsidR="00AC288C" w:rsidRDefault="00AC288C" w:rsidP="00AC288C">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平台无关性，由于</w:t>
      </w:r>
      <w:r>
        <w:rPr>
          <w:rFonts w:ascii="Times New Roman" w:hAnsi="Times New Roman" w:cs="Times New Roman" w:hint="eastAsia"/>
        </w:rPr>
        <w:t>Web</w:t>
      </w:r>
      <w:r w:rsidRPr="00AC288C">
        <w:rPr>
          <w:rFonts w:ascii="Times New Roman" w:hAnsi="Times New Roman" w:cs="Times New Roman" w:hint="eastAsia"/>
        </w:rPr>
        <w:t>服务是使用</w:t>
      </w:r>
      <w:r>
        <w:rPr>
          <w:rFonts w:ascii="Times New Roman" w:hAnsi="Times New Roman" w:cs="Times New Roman" w:hint="eastAsia"/>
        </w:rPr>
        <w:t>SOAP</w:t>
      </w:r>
      <w:r w:rsidRPr="00AC288C">
        <w:rPr>
          <w:rFonts w:ascii="Times New Roman" w:hAnsi="Times New Roman" w:cs="Times New Roman" w:hint="eastAsia"/>
        </w:rPr>
        <w:t>协议来实现请求和反馈的，</w:t>
      </w:r>
      <w:r>
        <w:rPr>
          <w:rFonts w:ascii="Times New Roman" w:hAnsi="Times New Roman" w:cs="Times New Roman" w:hint="eastAsia"/>
        </w:rPr>
        <w:t>所以</w:t>
      </w:r>
      <w:r w:rsidRPr="00AC288C">
        <w:rPr>
          <w:rFonts w:ascii="Times New Roman" w:hAnsi="Times New Roman" w:cs="Times New Roman" w:hint="eastAsia"/>
        </w:rPr>
        <w:t>对于</w:t>
      </w:r>
      <w:r>
        <w:rPr>
          <w:rFonts w:ascii="Times New Roman" w:hAnsi="Times New Roman" w:cs="Times New Roman" w:hint="eastAsia"/>
        </w:rPr>
        <w:t>Web</w:t>
      </w:r>
      <w:r w:rsidRPr="00AC288C">
        <w:rPr>
          <w:rFonts w:ascii="Times New Roman" w:hAnsi="Times New Roman" w:cs="Times New Roman" w:hint="eastAsia"/>
        </w:rPr>
        <w:t>服务的调用，无需再建立其他平台或协议之间的桥接，直接利用</w:t>
      </w:r>
      <w:r>
        <w:rPr>
          <w:rFonts w:ascii="Times New Roman" w:hAnsi="Times New Roman" w:cs="Times New Roman" w:hint="eastAsia"/>
        </w:rPr>
        <w:t>SOAP</w:t>
      </w:r>
      <w:r w:rsidRPr="00AC288C">
        <w:rPr>
          <w:rFonts w:ascii="Times New Roman" w:hAnsi="Times New Roman" w:cs="Times New Roman" w:hint="eastAsia"/>
        </w:rPr>
        <w:t>协议的平台无关化即可实现跨平台交互，很好的实现了系统的可集成性。因此在选取测试工具和脚本开发语言方面有了更多的选择和更好的适应性</w:t>
      </w:r>
      <w:r w:rsidR="001D76E2">
        <w:rPr>
          <w:rFonts w:ascii="Times New Roman" w:hAnsi="Times New Roman" w:cs="Times New Roman"/>
        </w:rPr>
        <w:fldChar w:fldCharType="begin"/>
      </w:r>
      <w:r w:rsidR="00460BDD">
        <w:rPr>
          <w:rFonts w:ascii="Times New Roman" w:hAnsi="Times New Roman" w:cs="Times New Roman"/>
        </w:rPr>
        <w:instrText xml:space="preserve"> </w:instrText>
      </w:r>
      <w:r w:rsidR="00460BDD">
        <w:rPr>
          <w:rFonts w:ascii="Times New Roman" w:hAnsi="Times New Roman" w:cs="Times New Roman" w:hint="eastAsia"/>
        </w:rPr>
        <w:instrText>REF _Ref55415888 \r \h</w:instrText>
      </w:r>
      <w:r w:rsidR="00460BDD">
        <w:rPr>
          <w:rFonts w:ascii="Times New Roman" w:hAnsi="Times New Roman" w:cs="Times New Roman"/>
        </w:rPr>
        <w:instrText xml:space="preserve"> </w:instrText>
      </w:r>
      <w:r w:rsidR="001D76E2">
        <w:rPr>
          <w:rFonts w:ascii="Times New Roman" w:hAnsi="Times New Roman" w:cs="Times New Roman"/>
        </w:rPr>
      </w:r>
      <w:r w:rsidR="001D76E2">
        <w:rPr>
          <w:rFonts w:ascii="Times New Roman" w:hAnsi="Times New Roman" w:cs="Times New Roman"/>
        </w:rPr>
        <w:fldChar w:fldCharType="separate"/>
      </w:r>
      <w:r w:rsidR="00460BDD">
        <w:rPr>
          <w:rFonts w:ascii="Times New Roman" w:hAnsi="Times New Roman" w:cs="Times New Roman"/>
        </w:rPr>
        <w:t>[24]</w:t>
      </w:r>
      <w:r w:rsidR="001D76E2">
        <w:rPr>
          <w:rFonts w:ascii="Times New Roman" w:hAnsi="Times New Roman" w:cs="Times New Roman"/>
        </w:rPr>
        <w:fldChar w:fldCharType="end"/>
      </w:r>
      <w:r>
        <w:rPr>
          <w:rFonts w:ascii="Times New Roman" w:hAnsi="Times New Roman" w:cs="Times New Roman" w:hint="eastAsia"/>
        </w:rPr>
        <w:t>；</w:t>
      </w:r>
    </w:p>
    <w:p w:rsidR="00AC288C" w:rsidRDefault="00AC288C" w:rsidP="00AC288C">
      <w:pPr>
        <w:rPr>
          <w:rFonts w:ascii="Times New Roman" w:hAnsi="Times New Roman" w:cs="Times New Roman"/>
        </w:rPr>
      </w:pPr>
      <w:r>
        <w:rPr>
          <w:rFonts w:ascii="Times New Roman" w:hAnsi="Times New Roman" w:cs="Times New Roman"/>
        </w:rPr>
        <w:tab/>
      </w:r>
      <w:r w:rsidRPr="00AC288C">
        <w:rPr>
          <w:rFonts w:ascii="Times New Roman" w:hAnsi="Times New Roman" w:cs="Times New Roman" w:hint="eastAsia"/>
        </w:rPr>
        <w:t>松散</w:t>
      </w:r>
      <w:r>
        <w:rPr>
          <w:rFonts w:ascii="Times New Roman" w:hAnsi="Times New Roman" w:cs="Times New Roman" w:hint="eastAsia"/>
        </w:rPr>
        <w:t>耦合</w:t>
      </w:r>
      <w:r w:rsidRPr="00AC288C">
        <w:rPr>
          <w:rFonts w:ascii="Times New Roman" w:hAnsi="Times New Roman" w:cs="Times New Roman" w:hint="eastAsia"/>
        </w:rPr>
        <w:t>：</w:t>
      </w:r>
      <w:r>
        <w:rPr>
          <w:rFonts w:ascii="Times New Roman" w:hAnsi="Times New Roman" w:cs="Times New Roman" w:hint="eastAsia"/>
        </w:rPr>
        <w:t>Web</w:t>
      </w:r>
      <w:r w:rsidRPr="00AC288C">
        <w:rPr>
          <w:rFonts w:ascii="Times New Roman" w:hAnsi="Times New Roman" w:cs="Times New Roman" w:hint="eastAsia"/>
        </w:rPr>
        <w:t>服务提供者和服务使用者是松散</w:t>
      </w:r>
      <w:r>
        <w:rPr>
          <w:rFonts w:ascii="Times New Roman" w:hAnsi="Times New Roman" w:cs="Times New Roman" w:hint="eastAsia"/>
        </w:rPr>
        <w:t>耦合</w:t>
      </w:r>
      <w:r w:rsidRPr="00AC288C">
        <w:rPr>
          <w:rFonts w:ascii="Times New Roman" w:hAnsi="Times New Roman" w:cs="Times New Roman" w:hint="eastAsia"/>
        </w:rPr>
        <w:t>关系</w:t>
      </w:r>
      <w:r>
        <w:rPr>
          <w:rFonts w:ascii="Times New Roman" w:hAnsi="Times New Roman" w:cs="Times New Roman" w:hint="eastAsia"/>
        </w:rPr>
        <w:t>。以</w:t>
      </w:r>
      <w:r w:rsidRPr="00AC288C">
        <w:rPr>
          <w:rFonts w:ascii="Times New Roman" w:hAnsi="Times New Roman" w:cs="Times New Roman" w:hint="eastAsia"/>
        </w:rPr>
        <w:t>面向服务体系结构为基本依据构建而成的系统中，需求如果有所改变，仅需进行操作修改或业务服务流程调整就</w:t>
      </w:r>
      <w:r>
        <w:rPr>
          <w:rFonts w:ascii="Times New Roman" w:hAnsi="Times New Roman" w:cs="Times New Roman" w:hint="eastAsia"/>
        </w:rPr>
        <w:t>可，</w:t>
      </w:r>
      <w:r w:rsidRPr="00AC288C">
        <w:rPr>
          <w:rFonts w:ascii="Times New Roman" w:hAnsi="Times New Roman" w:cs="Times New Roman" w:hint="eastAsia"/>
        </w:rPr>
        <w:t>根本无需对服务提供接口进行修改，因此在测试过程中利于自动化测试的引用，很大程度上降低自动化测试的维护成本</w:t>
      </w:r>
      <w:r w:rsidR="001D76E2">
        <w:rPr>
          <w:rFonts w:ascii="Times New Roman" w:hAnsi="Times New Roman" w:cs="Times New Roman"/>
        </w:rPr>
        <w:fldChar w:fldCharType="begin"/>
      </w:r>
      <w:r w:rsidR="00460BDD">
        <w:rPr>
          <w:rFonts w:ascii="Times New Roman" w:hAnsi="Times New Roman" w:cs="Times New Roman"/>
        </w:rPr>
        <w:instrText xml:space="preserve"> </w:instrText>
      </w:r>
      <w:r w:rsidR="00460BDD">
        <w:rPr>
          <w:rFonts w:ascii="Times New Roman" w:hAnsi="Times New Roman" w:cs="Times New Roman" w:hint="eastAsia"/>
        </w:rPr>
        <w:instrText>REF _Ref55415881 \r \h</w:instrText>
      </w:r>
      <w:r w:rsidR="00460BDD">
        <w:rPr>
          <w:rFonts w:ascii="Times New Roman" w:hAnsi="Times New Roman" w:cs="Times New Roman"/>
        </w:rPr>
        <w:instrText xml:space="preserve"> </w:instrText>
      </w:r>
      <w:r w:rsidR="001D76E2">
        <w:rPr>
          <w:rFonts w:ascii="Times New Roman" w:hAnsi="Times New Roman" w:cs="Times New Roman"/>
        </w:rPr>
      </w:r>
      <w:r w:rsidR="001D76E2">
        <w:rPr>
          <w:rFonts w:ascii="Times New Roman" w:hAnsi="Times New Roman" w:cs="Times New Roman"/>
        </w:rPr>
        <w:fldChar w:fldCharType="separate"/>
      </w:r>
      <w:r w:rsidR="00460BDD">
        <w:rPr>
          <w:rFonts w:ascii="Times New Roman" w:hAnsi="Times New Roman" w:cs="Times New Roman"/>
        </w:rPr>
        <w:t>[23]</w:t>
      </w:r>
      <w:r w:rsidR="001D76E2">
        <w:rPr>
          <w:rFonts w:ascii="Times New Roman" w:hAnsi="Times New Roman" w:cs="Times New Roman"/>
        </w:rPr>
        <w:fldChar w:fldCharType="end"/>
      </w:r>
      <w:r>
        <w:rPr>
          <w:rFonts w:ascii="Times New Roman" w:hAnsi="Times New Roman" w:cs="Times New Roman" w:hint="eastAsia"/>
        </w:rPr>
        <w:t>；</w:t>
      </w:r>
    </w:p>
    <w:p w:rsidR="00324377" w:rsidRPr="00324377" w:rsidRDefault="00AC288C" w:rsidP="00697A16">
      <w:pPr>
        <w:rPr>
          <w:rFonts w:ascii="Times New Roman" w:hAnsi="Times New Roman" w:cs="Times New Roman"/>
        </w:rPr>
      </w:pPr>
      <w:r>
        <w:rPr>
          <w:rFonts w:ascii="Times New Roman" w:hAnsi="Times New Roman" w:cs="Times New Roman"/>
        </w:rPr>
        <w:tab/>
      </w:r>
      <w:r w:rsidRPr="00AC288C">
        <w:rPr>
          <w:rFonts w:ascii="Times New Roman" w:hAnsi="Times New Roman" w:cs="Times New Roman" w:hint="eastAsia"/>
        </w:rPr>
        <w:t>标准化、粗粒度接口：应用功能在</w:t>
      </w:r>
      <w:r>
        <w:rPr>
          <w:rFonts w:ascii="Times New Roman" w:hAnsi="Times New Roman" w:cs="Times New Roman" w:hint="eastAsia"/>
        </w:rPr>
        <w:t>Web</w:t>
      </w:r>
      <w:r w:rsidRPr="00AC288C">
        <w:rPr>
          <w:rFonts w:ascii="Times New Roman" w:hAnsi="Times New Roman" w:cs="Times New Roman" w:hint="eastAsia"/>
        </w:rPr>
        <w:t>服务前提下能够经由提供</w:t>
      </w:r>
      <w:r>
        <w:rPr>
          <w:rFonts w:ascii="Times New Roman" w:hAnsi="Times New Roman" w:cs="Times New Roman" w:hint="eastAsia"/>
        </w:rPr>
        <w:t>WSDL</w:t>
      </w:r>
      <w:r w:rsidRPr="00AC288C">
        <w:rPr>
          <w:rFonts w:ascii="Times New Roman" w:hAnsi="Times New Roman" w:cs="Times New Roman" w:hint="eastAsia"/>
        </w:rPr>
        <w:t>标准化接</w:t>
      </w:r>
      <w:r>
        <w:rPr>
          <w:rFonts w:ascii="Times New Roman" w:hAnsi="Times New Roman" w:cs="Times New Roman" w:hint="eastAsia"/>
        </w:rPr>
        <w:t>口</w:t>
      </w:r>
      <w:r w:rsidRPr="00AC288C">
        <w:rPr>
          <w:rFonts w:ascii="Times New Roman" w:hAnsi="Times New Roman" w:cs="Times New Roman" w:hint="eastAsia"/>
        </w:rPr>
        <w:t>，并在</w:t>
      </w:r>
      <w:r>
        <w:rPr>
          <w:rFonts w:ascii="Times New Roman" w:hAnsi="Times New Roman" w:cs="Times New Roman" w:hint="eastAsia"/>
        </w:rPr>
        <w:t>JMS</w:t>
      </w:r>
      <w:r w:rsidRPr="00AC288C">
        <w:rPr>
          <w:rFonts w:ascii="Times New Roman" w:hAnsi="Times New Roman" w:cs="Times New Roman" w:hint="eastAsia"/>
        </w:rPr>
        <w:t>与</w:t>
      </w:r>
      <w:r>
        <w:rPr>
          <w:rFonts w:ascii="Times New Roman" w:hAnsi="Times New Roman" w:cs="Times New Roman" w:hint="eastAsia"/>
        </w:rPr>
        <w:t>HTTP</w:t>
      </w:r>
      <w:r w:rsidRPr="00AC288C">
        <w:rPr>
          <w:rFonts w:ascii="Times New Roman" w:hAnsi="Times New Roman" w:cs="Times New Roman" w:hint="eastAsia"/>
        </w:rPr>
        <w:t>的标准化传输方式基础上，通过</w:t>
      </w:r>
      <w:r>
        <w:rPr>
          <w:rFonts w:ascii="Times New Roman" w:hAnsi="Times New Roman" w:cs="Times New Roman" w:hint="eastAsia"/>
        </w:rPr>
        <w:t>SOAP</w:t>
      </w:r>
      <w:r w:rsidRPr="00AC288C">
        <w:rPr>
          <w:rFonts w:ascii="Times New Roman" w:hAnsi="Times New Roman" w:cs="Times New Roman" w:hint="eastAsia"/>
        </w:rPr>
        <w:t>标准化协议进行调用。</w:t>
      </w:r>
      <w:r>
        <w:rPr>
          <w:rFonts w:ascii="Times New Roman" w:hAnsi="Times New Roman" w:cs="Times New Roman" w:hint="eastAsia"/>
        </w:rPr>
        <w:t>这</w:t>
      </w:r>
      <w:r w:rsidRPr="00AC288C">
        <w:rPr>
          <w:rFonts w:ascii="Times New Roman" w:hAnsi="Times New Roman" w:cs="Times New Roman" w:hint="eastAsia"/>
        </w:rPr>
        <w:t>就为了测试过程中将各个部件互相隔离提供了出色的手段。在做系统集成测试之前，可</w:t>
      </w:r>
      <w:r w:rsidR="004221BF">
        <w:rPr>
          <w:rFonts w:ascii="Times New Roman" w:hAnsi="Times New Roman" w:cs="Times New Roman" w:hint="eastAsia"/>
        </w:rPr>
        <w:t>以</w:t>
      </w:r>
      <w:r w:rsidRPr="00AC288C">
        <w:rPr>
          <w:rFonts w:ascii="Times New Roman" w:hAnsi="Times New Roman" w:cs="Times New Roman" w:hint="eastAsia"/>
        </w:rPr>
        <w:t>执行其他的相关测试，如性能测试、</w:t>
      </w:r>
      <w:r>
        <w:rPr>
          <w:rFonts w:ascii="Times New Roman" w:hAnsi="Times New Roman" w:cs="Times New Roman" w:hint="eastAsia"/>
        </w:rPr>
        <w:t>压力</w:t>
      </w:r>
      <w:r w:rsidRPr="00AC288C">
        <w:rPr>
          <w:rFonts w:ascii="Times New Roman" w:hAnsi="Times New Roman" w:cs="Times New Roman" w:hint="eastAsia"/>
        </w:rPr>
        <w:t>测试、负载测试等</w:t>
      </w:r>
      <w:r w:rsidR="001D76E2">
        <w:rPr>
          <w:rFonts w:ascii="Times New Roman" w:hAnsi="Times New Roman" w:cs="Times New Roman"/>
        </w:rPr>
        <w:fldChar w:fldCharType="begin"/>
      </w:r>
      <w:r w:rsidR="00460BDD">
        <w:rPr>
          <w:rFonts w:ascii="Times New Roman" w:hAnsi="Times New Roman" w:cs="Times New Roman"/>
        </w:rPr>
        <w:instrText xml:space="preserve"> </w:instrText>
      </w:r>
      <w:r w:rsidR="00460BDD">
        <w:rPr>
          <w:rFonts w:ascii="Times New Roman" w:hAnsi="Times New Roman" w:cs="Times New Roman" w:hint="eastAsia"/>
        </w:rPr>
        <w:instrText>REF _Ref55415894 \r \h</w:instrText>
      </w:r>
      <w:r w:rsidR="00460BDD">
        <w:rPr>
          <w:rFonts w:ascii="Times New Roman" w:hAnsi="Times New Roman" w:cs="Times New Roman"/>
        </w:rPr>
        <w:instrText xml:space="preserve"> </w:instrText>
      </w:r>
      <w:r w:rsidR="001D76E2">
        <w:rPr>
          <w:rFonts w:ascii="Times New Roman" w:hAnsi="Times New Roman" w:cs="Times New Roman"/>
        </w:rPr>
      </w:r>
      <w:r w:rsidR="001D76E2">
        <w:rPr>
          <w:rFonts w:ascii="Times New Roman" w:hAnsi="Times New Roman" w:cs="Times New Roman"/>
        </w:rPr>
        <w:fldChar w:fldCharType="separate"/>
      </w:r>
      <w:r w:rsidR="00460BDD">
        <w:rPr>
          <w:rFonts w:ascii="Times New Roman" w:hAnsi="Times New Roman" w:cs="Times New Roman"/>
        </w:rPr>
        <w:t>[25]</w:t>
      </w:r>
      <w:r w:rsidR="001D76E2">
        <w:rPr>
          <w:rFonts w:ascii="Times New Roman" w:hAnsi="Times New Roman" w:cs="Times New Roman"/>
        </w:rPr>
        <w:fldChar w:fldCharType="end"/>
      </w:r>
      <w:r>
        <w:rPr>
          <w:rFonts w:ascii="Times New Roman" w:hAnsi="Times New Roman" w:cs="Times New Roman" w:hint="eastAsia"/>
        </w:rPr>
        <w:t>。</w:t>
      </w:r>
    </w:p>
    <w:p w:rsidR="00A26E80" w:rsidRDefault="0043199A" w:rsidP="0043199A">
      <w:pPr>
        <w:pStyle w:val="2"/>
        <w:ind w:rightChars="40" w:right="96"/>
        <w:rPr>
          <w:rFonts w:ascii="宋体" w:hAnsi="宋体"/>
        </w:rPr>
      </w:pPr>
      <w:r>
        <w:rPr>
          <w:rFonts w:ascii="宋体" w:hAnsi="宋体"/>
        </w:rPr>
        <w:t>2.</w:t>
      </w:r>
      <w:r w:rsidR="008F3AE3">
        <w:rPr>
          <w:rFonts w:ascii="宋体" w:hAnsi="宋体"/>
        </w:rPr>
        <w:t>4</w:t>
      </w:r>
      <w:r>
        <w:rPr>
          <w:rFonts w:ascii="宋体" w:hAnsi="宋体"/>
        </w:rPr>
        <w:t xml:space="preserve"> </w:t>
      </w:r>
      <w:proofErr w:type="spellStart"/>
      <w:r w:rsidRPr="0043199A">
        <w:rPr>
          <w:rFonts w:ascii="宋体" w:hAnsi="宋体" w:hint="eastAsia"/>
        </w:rPr>
        <w:t>Web</w:t>
      </w:r>
      <w:r w:rsidR="00C446C2">
        <w:rPr>
          <w:rFonts w:ascii="宋体" w:hAnsi="宋体" w:hint="eastAsia"/>
        </w:rPr>
        <w:t>GL</w:t>
      </w:r>
      <w:proofErr w:type="spellEnd"/>
      <w:r w:rsidRPr="0043199A">
        <w:rPr>
          <w:rFonts w:ascii="宋体" w:hAnsi="宋体" w:hint="eastAsia"/>
        </w:rPr>
        <w:t>应用</w:t>
      </w:r>
      <w:r>
        <w:rPr>
          <w:rFonts w:ascii="宋体" w:hAnsi="宋体" w:hint="eastAsia"/>
        </w:rPr>
        <w:t>的研究</w:t>
      </w:r>
      <w:r w:rsidRPr="0043199A">
        <w:rPr>
          <w:rFonts w:ascii="宋体" w:hAnsi="宋体" w:hint="eastAsia"/>
        </w:rPr>
        <w:t>现状</w:t>
      </w:r>
    </w:p>
    <w:p w:rsidR="0043199A" w:rsidRPr="00697A16" w:rsidRDefault="0043199A" w:rsidP="007D111B">
      <w:pPr>
        <w:rPr>
          <w:rFonts w:ascii="Times New Roman" w:hAnsi="Times New Roman" w:cs="Times New Roman"/>
        </w:rPr>
      </w:pPr>
      <w:r w:rsidRPr="00697A16">
        <w:rPr>
          <w:rFonts w:ascii="Times New Roman" w:hAnsi="Times New Roman" w:cs="Times New Roman"/>
        </w:rPr>
        <w:tab/>
      </w:r>
      <w:r w:rsidR="007D111B" w:rsidRPr="00697A16">
        <w:rPr>
          <w:rFonts w:ascii="Times New Roman" w:hAnsi="Times New Roman" w:cs="Times New Roman" w:hint="eastAsia"/>
        </w:rPr>
        <w:t>在过去的十年里，互联网技术有了突飞猛进的发展，逐渐参透到人们生活的各个角落，使人们的生活方式产生了巨大的改变。在互联网的各个领域中，发展</w:t>
      </w:r>
      <w:r w:rsidR="007D111B" w:rsidRPr="00697A16">
        <w:rPr>
          <w:rFonts w:ascii="Times New Roman" w:hAnsi="Times New Roman" w:cs="Times New Roman" w:hint="eastAsia"/>
        </w:rPr>
        <w:lastRenderedPageBreak/>
        <w:t>和变化最快的就是</w:t>
      </w:r>
      <w:r w:rsidR="007D111B" w:rsidRPr="00697A16">
        <w:rPr>
          <w:rFonts w:ascii="Times New Roman" w:hAnsi="Times New Roman" w:cs="Times New Roman"/>
        </w:rPr>
        <w:t>We</w:t>
      </w:r>
      <w:r w:rsidR="00697A16">
        <w:rPr>
          <w:rFonts w:ascii="Times New Roman" w:hAnsi="Times New Roman" w:cs="Times New Roman" w:hint="eastAsia"/>
        </w:rPr>
        <w:t>b</w:t>
      </w:r>
      <w:r w:rsidR="007D111B" w:rsidRPr="00697A16">
        <w:rPr>
          <w:rFonts w:ascii="Times New Roman" w:hAnsi="Times New Roman" w:cs="Times New Roman" w:hint="eastAsia"/>
        </w:rPr>
        <w:t>应用的发展，已经成为当今网络技术的研究重点。随着人们对网页体验的要求不断提高，网页正在逐渐地从传统的二维平面网页向交互式三维网页发展。</w:t>
      </w:r>
    </w:p>
    <w:p w:rsidR="007D111B" w:rsidRPr="00697A16" w:rsidRDefault="007D111B" w:rsidP="007D111B">
      <w:pPr>
        <w:rPr>
          <w:rFonts w:ascii="Times New Roman" w:hAnsi="Times New Roman" w:cs="Times New Roman"/>
        </w:rPr>
      </w:pPr>
      <w:r w:rsidRPr="00697A16">
        <w:rPr>
          <w:rFonts w:ascii="Times New Roman" w:hAnsi="Times New Roman" w:cs="Times New Roman"/>
        </w:rPr>
        <w:tab/>
      </w:r>
      <w:r w:rsidRPr="00697A16">
        <w:rPr>
          <w:rFonts w:ascii="Times New Roman" w:hAnsi="Times New Roman" w:cs="Times New Roman" w:hint="eastAsia"/>
        </w:rPr>
        <w:t>但是，早期的技术并不成熟，比如</w:t>
      </w:r>
      <w:r w:rsidRPr="00697A16">
        <w:rPr>
          <w:rFonts w:ascii="Times New Roman" w:hAnsi="Times New Roman" w:cs="Times New Roman" w:hint="eastAsia"/>
        </w:rPr>
        <w:t>Java</w:t>
      </w:r>
      <w:r w:rsidRPr="00697A16">
        <w:rPr>
          <w:rFonts w:ascii="Times New Roman" w:hAnsi="Times New Roman" w:cs="Times New Roman"/>
        </w:rPr>
        <w:t xml:space="preserve"> </w:t>
      </w:r>
      <w:r w:rsidRPr="00697A16">
        <w:rPr>
          <w:rFonts w:ascii="Times New Roman" w:hAnsi="Times New Roman" w:cs="Times New Roman" w:hint="eastAsia"/>
        </w:rPr>
        <w:t>Applet</w:t>
      </w:r>
      <w:r w:rsidRPr="00697A16">
        <w:rPr>
          <w:rFonts w:ascii="Times New Roman" w:hAnsi="Times New Roman" w:cs="Times New Roman" w:hint="eastAsia"/>
        </w:rPr>
        <w:t>所实现的非常简单的</w:t>
      </w:r>
      <w:r w:rsidRPr="00697A16">
        <w:rPr>
          <w:rFonts w:ascii="Times New Roman" w:hAnsi="Times New Roman" w:cs="Times New Roman" w:hint="eastAsia"/>
        </w:rPr>
        <w:t>Web</w:t>
      </w:r>
      <w:r w:rsidRPr="00697A16">
        <w:rPr>
          <w:rFonts w:ascii="Times New Roman" w:hAnsi="Times New Roman" w:cs="Times New Roman" w:hint="eastAsia"/>
        </w:rPr>
        <w:t>交互三维图形程序，不仅需要下载一个巨大的支持环境，而且画面非常粗糙，性能也很差，其主要原因就在于</w:t>
      </w:r>
      <w:r w:rsidRPr="00697A16">
        <w:rPr>
          <w:rFonts w:ascii="Times New Roman" w:hAnsi="Times New Roman" w:cs="Times New Roman" w:hint="eastAsia"/>
        </w:rPr>
        <w:t>Java</w:t>
      </w:r>
      <w:r w:rsidRPr="00697A16">
        <w:rPr>
          <w:rFonts w:ascii="Times New Roman" w:hAnsi="Times New Roman" w:cs="Times New Roman"/>
        </w:rPr>
        <w:t xml:space="preserve"> </w:t>
      </w:r>
      <w:r w:rsidRPr="00697A16">
        <w:rPr>
          <w:rFonts w:ascii="Times New Roman" w:hAnsi="Times New Roman" w:cs="Times New Roman" w:hint="eastAsia"/>
        </w:rPr>
        <w:t>Applet</w:t>
      </w:r>
      <w:r w:rsidRPr="00697A16">
        <w:rPr>
          <w:rFonts w:ascii="Times New Roman" w:hAnsi="Times New Roman" w:cs="Times New Roman" w:hint="eastAsia"/>
        </w:rPr>
        <w:t>在进行图形渲染时，并没有直接利用到图形硬件本身的加速功能。</w:t>
      </w:r>
    </w:p>
    <w:p w:rsidR="007D111B" w:rsidRDefault="007D111B" w:rsidP="007D111B">
      <w:r w:rsidRPr="00697A16">
        <w:rPr>
          <w:rFonts w:ascii="Times New Roman" w:hAnsi="Times New Roman" w:cs="Times New Roman"/>
        </w:rPr>
        <w:tab/>
      </w:r>
      <w:r w:rsidRPr="00697A16">
        <w:rPr>
          <w:rFonts w:ascii="Times New Roman" w:hAnsi="Times New Roman" w:cs="Times New Roman" w:hint="eastAsia"/>
        </w:rPr>
        <w:t>后来，</w:t>
      </w:r>
      <w:r w:rsidRPr="00697A16">
        <w:rPr>
          <w:rFonts w:ascii="Times New Roman" w:hAnsi="Times New Roman" w:cs="Times New Roman" w:hint="eastAsia"/>
        </w:rPr>
        <w:t>Adobe</w:t>
      </w:r>
      <w:r w:rsidRPr="00697A16">
        <w:rPr>
          <w:rFonts w:ascii="Times New Roman" w:hAnsi="Times New Roman" w:cs="Times New Roman" w:hint="eastAsia"/>
        </w:rPr>
        <w:t>的</w:t>
      </w:r>
      <w:r w:rsidRPr="00697A16">
        <w:rPr>
          <w:rFonts w:ascii="Times New Roman" w:hAnsi="Times New Roman" w:cs="Times New Roman" w:hint="eastAsia"/>
        </w:rPr>
        <w:t>Flash</w:t>
      </w:r>
      <w:r w:rsidRPr="00697A16">
        <w:rPr>
          <w:rFonts w:ascii="Times New Roman" w:hAnsi="Times New Roman" w:cs="Times New Roman"/>
        </w:rPr>
        <w:t xml:space="preserve"> </w:t>
      </w:r>
      <w:r w:rsidRPr="00697A16">
        <w:rPr>
          <w:rFonts w:ascii="Times New Roman" w:hAnsi="Times New Roman" w:cs="Times New Roman" w:hint="eastAsia"/>
        </w:rPr>
        <w:t>Player</w:t>
      </w:r>
      <w:r w:rsidRPr="00697A16">
        <w:rPr>
          <w:rFonts w:ascii="Times New Roman" w:hAnsi="Times New Roman" w:cs="Times New Roman" w:hint="eastAsia"/>
        </w:rPr>
        <w:t>浏览器插件和微软</w:t>
      </w:r>
      <w:r w:rsidRPr="00697A16">
        <w:rPr>
          <w:rFonts w:ascii="Times New Roman" w:hAnsi="Times New Roman" w:cs="Times New Roman" w:hint="eastAsia"/>
        </w:rPr>
        <w:t>Silver</w:t>
      </w:r>
      <w:r w:rsidRPr="00697A16">
        <w:rPr>
          <w:rFonts w:ascii="Times New Roman" w:hAnsi="Times New Roman" w:cs="Times New Roman"/>
        </w:rPr>
        <w:t xml:space="preserve"> </w:t>
      </w:r>
      <w:r w:rsidRPr="00697A16">
        <w:rPr>
          <w:rFonts w:ascii="Times New Roman" w:hAnsi="Times New Roman" w:cs="Times New Roman" w:hint="eastAsia"/>
        </w:rPr>
        <w:t>Light</w:t>
      </w:r>
      <w:r w:rsidRPr="00697A16">
        <w:rPr>
          <w:rFonts w:ascii="Times New Roman" w:hAnsi="Times New Roman" w:cs="Times New Roman" w:hint="eastAsia"/>
        </w:rPr>
        <w:t>技术相继出现，逐渐成为了</w:t>
      </w:r>
      <w:r w:rsidRPr="00697A16">
        <w:rPr>
          <w:rFonts w:ascii="Times New Roman" w:hAnsi="Times New Roman" w:cs="Times New Roman" w:hint="eastAsia"/>
        </w:rPr>
        <w:t>Web</w:t>
      </w:r>
      <w:r w:rsidRPr="00697A16">
        <w:rPr>
          <w:rFonts w:ascii="Times New Roman" w:hAnsi="Times New Roman" w:cs="Times New Roman" w:hint="eastAsia"/>
        </w:rPr>
        <w:t>交互式三维图形的主流技术。与</w:t>
      </w:r>
      <w:r w:rsidRPr="00697A16">
        <w:rPr>
          <w:rFonts w:ascii="Times New Roman" w:hAnsi="Times New Roman" w:cs="Times New Roman" w:hint="eastAsia"/>
        </w:rPr>
        <w:t>Java</w:t>
      </w:r>
      <w:r w:rsidRPr="00697A16">
        <w:rPr>
          <w:rFonts w:ascii="Times New Roman" w:hAnsi="Times New Roman" w:cs="Times New Roman"/>
        </w:rPr>
        <w:t xml:space="preserve"> </w:t>
      </w:r>
      <w:r w:rsidRPr="00697A16">
        <w:rPr>
          <w:rFonts w:ascii="Times New Roman" w:hAnsi="Times New Roman" w:cs="Times New Roman" w:hint="eastAsia"/>
        </w:rPr>
        <w:t>Applet</w:t>
      </w:r>
      <w:r w:rsidRPr="00697A16">
        <w:rPr>
          <w:rFonts w:ascii="Times New Roman" w:hAnsi="Times New Roman" w:cs="Times New Roman" w:hint="eastAsia"/>
        </w:rPr>
        <w:t>技术不同，这两种技术直接利用操作系统提供的图形程序接口，来调用图形硬件的加速功能，从而实现了高性能的图形渲染。但是，这两种解决方案都存在一些问题。首先，它们是都是通过浏览器插件形式实现的，这就意味着对于不同的操作系统和浏览器需要下载不同版本的插件；其次，对于不同的操作系统</w:t>
      </w:r>
      <w:r>
        <w:rPr>
          <w:rFonts w:hint="eastAsia"/>
        </w:rPr>
        <w:t>，这两项技术需要调用不同图形程序接口。这两点不足在很大程度上限制了</w:t>
      </w:r>
      <w:r>
        <w:rPr>
          <w:rFonts w:hint="eastAsia"/>
        </w:rPr>
        <w:t>Web</w:t>
      </w:r>
      <w:r>
        <w:rPr>
          <w:rFonts w:hint="eastAsia"/>
        </w:rPr>
        <w:t>交互式三维图形程序的使用范围。</w:t>
      </w:r>
    </w:p>
    <w:p w:rsidR="007D111B" w:rsidRDefault="007D111B" w:rsidP="007D111B">
      <w:r>
        <w:tab/>
      </w:r>
      <w:r>
        <w:rPr>
          <w:rFonts w:hint="eastAsia"/>
        </w:rPr>
        <w:t>普通的</w:t>
      </w:r>
      <w:r>
        <w:rPr>
          <w:rFonts w:hint="eastAsia"/>
        </w:rPr>
        <w:t>Web</w:t>
      </w:r>
      <w:r>
        <w:rPr>
          <w:rFonts w:hint="eastAsia"/>
        </w:rPr>
        <w:t>浏览器正日益成为能应用丰富</w:t>
      </w:r>
      <w:r>
        <w:rPr>
          <w:rFonts w:hint="eastAsia"/>
        </w:rPr>
        <w:t>3D</w:t>
      </w:r>
      <w:r>
        <w:rPr>
          <w:rFonts w:hint="eastAsia"/>
        </w:rPr>
        <w:t>交互式程序的一个平台。</w:t>
      </w:r>
      <w:r>
        <w:rPr>
          <w:rFonts w:hint="eastAsia"/>
        </w:rPr>
        <w:t>2</w:t>
      </w:r>
      <w:r>
        <w:t>014</w:t>
      </w:r>
      <w:r>
        <w:rPr>
          <w:rFonts w:hint="eastAsia"/>
        </w:rPr>
        <w:t>年</w:t>
      </w:r>
      <w:r>
        <w:rPr>
          <w:rFonts w:hint="eastAsia"/>
        </w:rPr>
        <w:t>1</w:t>
      </w:r>
      <w:r>
        <w:t>0</w:t>
      </w:r>
      <w:r>
        <w:rPr>
          <w:rFonts w:hint="eastAsia"/>
        </w:rPr>
        <w:t>月，万维网联盟完成了</w:t>
      </w:r>
      <w:r>
        <w:rPr>
          <w:rFonts w:hint="eastAsia"/>
        </w:rPr>
        <w:t>HTML</w:t>
      </w:r>
      <w:r>
        <w:t>5</w:t>
      </w:r>
      <w:r>
        <w:rPr>
          <w:rFonts w:hint="eastAsia"/>
        </w:rPr>
        <w:t>的标准制定，而作为</w:t>
      </w:r>
      <w:r>
        <w:rPr>
          <w:rFonts w:hint="eastAsia"/>
        </w:rPr>
        <w:t>HTML</w:t>
      </w:r>
      <w:r>
        <w:t>5</w:t>
      </w:r>
      <w:r>
        <w:rPr>
          <w:rFonts w:hint="eastAsia"/>
        </w:rPr>
        <w:t>标准之一的</w:t>
      </w:r>
      <w:r>
        <w:rPr>
          <w:rFonts w:hint="eastAsia"/>
        </w:rPr>
        <w:t>WEBGL</w:t>
      </w:r>
      <w:r>
        <w:rPr>
          <w:rFonts w:hint="eastAsia"/>
        </w:rPr>
        <w:t>很好地解决了上述两个问题：首先，它通过</w:t>
      </w:r>
      <w:r>
        <w:rPr>
          <w:rFonts w:hint="eastAsia"/>
        </w:rPr>
        <w:t>JavaScript</w:t>
      </w:r>
      <w:r>
        <w:rPr>
          <w:rFonts w:hint="eastAsia"/>
        </w:rPr>
        <w:t>脚本实现</w:t>
      </w:r>
      <w:r>
        <w:rPr>
          <w:rFonts w:hint="eastAsia"/>
        </w:rPr>
        <w:t>Web</w:t>
      </w:r>
      <w:r>
        <w:rPr>
          <w:rFonts w:hint="eastAsia"/>
        </w:rPr>
        <w:t>交互式三维图形制作程序的设计与实现，无需任何浏览器插件支持；其次，它利用底层图形硬件的加速功能进行的图形渲染，是通过统一的、标准的、跨平台的</w:t>
      </w:r>
      <w:r>
        <w:rPr>
          <w:rFonts w:hint="eastAsia"/>
        </w:rPr>
        <w:t>OpenGL</w:t>
      </w:r>
      <w:r>
        <w:t xml:space="preserve"> ES2.0</w:t>
      </w:r>
      <w:r>
        <w:rPr>
          <w:rFonts w:hint="eastAsia"/>
        </w:rPr>
        <w:t>实现的。</w:t>
      </w:r>
    </w:p>
    <w:p w:rsidR="007D111B" w:rsidRDefault="007D111B" w:rsidP="007D111B">
      <w:r>
        <w:tab/>
      </w:r>
      <w:proofErr w:type="spellStart"/>
      <w:r>
        <w:rPr>
          <w:rFonts w:hint="eastAsia"/>
        </w:rPr>
        <w:t>WebGL</w:t>
      </w:r>
      <w:proofErr w:type="spellEnd"/>
      <w:r>
        <w:rPr>
          <w:rFonts w:hint="eastAsia"/>
        </w:rPr>
        <w:t>是一种</w:t>
      </w:r>
      <w:r>
        <w:rPr>
          <w:rFonts w:hint="eastAsia"/>
        </w:rPr>
        <w:t>3D</w:t>
      </w:r>
      <w:r>
        <w:rPr>
          <w:rFonts w:hint="eastAsia"/>
        </w:rPr>
        <w:t>绘图标准，这种绘图技术标准允许把</w:t>
      </w:r>
      <w:r>
        <w:rPr>
          <w:rFonts w:hint="eastAsia"/>
        </w:rPr>
        <w:t>JavaScript</w:t>
      </w:r>
      <w:r>
        <w:rPr>
          <w:rFonts w:hint="eastAsia"/>
        </w:rPr>
        <w:t>和</w:t>
      </w:r>
      <w:r>
        <w:rPr>
          <w:rFonts w:hint="eastAsia"/>
        </w:rPr>
        <w:t xml:space="preserve">OpenGL ES 2.0 </w:t>
      </w:r>
      <w:r>
        <w:rPr>
          <w:rFonts w:hint="eastAsia"/>
        </w:rPr>
        <w:t>结合在一起，</w:t>
      </w:r>
      <w:proofErr w:type="spellStart"/>
      <w:r>
        <w:rPr>
          <w:rFonts w:hint="eastAsia"/>
        </w:rPr>
        <w:t>WebGL</w:t>
      </w:r>
      <w:proofErr w:type="spellEnd"/>
      <w:r>
        <w:rPr>
          <w:rFonts w:hint="eastAsia"/>
        </w:rPr>
        <w:t>可以为</w:t>
      </w:r>
      <w:r>
        <w:rPr>
          <w:rFonts w:hint="eastAsia"/>
        </w:rPr>
        <w:t>HTML5</w:t>
      </w:r>
      <w:r>
        <w:rPr>
          <w:rFonts w:hint="eastAsia"/>
        </w:rPr>
        <w:t>的</w:t>
      </w:r>
      <w:r>
        <w:rPr>
          <w:rFonts w:hint="eastAsia"/>
        </w:rPr>
        <w:t>Canvas</w:t>
      </w:r>
      <w:r>
        <w:rPr>
          <w:rFonts w:hint="eastAsia"/>
        </w:rPr>
        <w:t>标签提供硬件</w:t>
      </w:r>
      <w:r>
        <w:rPr>
          <w:rFonts w:hint="eastAsia"/>
        </w:rPr>
        <w:t xml:space="preserve"> 3D </w:t>
      </w:r>
      <w:r>
        <w:rPr>
          <w:rFonts w:hint="eastAsia"/>
        </w:rPr>
        <w:t>加速渲染，这样</w:t>
      </w:r>
      <w:r>
        <w:rPr>
          <w:rFonts w:hint="eastAsia"/>
        </w:rPr>
        <w:t>Web</w:t>
      </w:r>
      <w:r>
        <w:rPr>
          <w:rFonts w:hint="eastAsia"/>
        </w:rPr>
        <w:t>开发人员可以借助系统显卡来在浏览器里更流畅地展示</w:t>
      </w:r>
      <w:r>
        <w:rPr>
          <w:rFonts w:hint="eastAsia"/>
        </w:rPr>
        <w:t xml:space="preserve"> 3D </w:t>
      </w:r>
      <w:r>
        <w:rPr>
          <w:rFonts w:hint="eastAsia"/>
        </w:rPr>
        <w:t>场景和模型。</w:t>
      </w:r>
    </w:p>
    <w:p w:rsidR="0045781F" w:rsidRPr="0045781F" w:rsidRDefault="007D111B" w:rsidP="0045781F">
      <w:pPr>
        <w:ind w:firstLine="420"/>
      </w:pPr>
      <w:proofErr w:type="spellStart"/>
      <w:r>
        <w:rPr>
          <w:rFonts w:hint="eastAsia"/>
        </w:rPr>
        <w:t>WebGL</w:t>
      </w:r>
      <w:proofErr w:type="spellEnd"/>
      <w:r>
        <w:rPr>
          <w:rFonts w:hint="eastAsia"/>
        </w:rPr>
        <w:t xml:space="preserve"> </w:t>
      </w:r>
      <w:r>
        <w:rPr>
          <w:rFonts w:hint="eastAsia"/>
        </w:rPr>
        <w:t>解决了现有的</w:t>
      </w:r>
      <w:r>
        <w:rPr>
          <w:rFonts w:hint="eastAsia"/>
        </w:rPr>
        <w:t xml:space="preserve"> Web </w:t>
      </w:r>
      <w:r>
        <w:rPr>
          <w:rFonts w:hint="eastAsia"/>
        </w:rPr>
        <w:t>交互式三维动画的两个问题：</w:t>
      </w:r>
      <w:r>
        <w:rPr>
          <w:rFonts w:hint="eastAsia"/>
        </w:rPr>
        <w:t xml:space="preserve"> </w:t>
      </w:r>
      <w:r>
        <w:rPr>
          <w:rFonts w:hint="eastAsia"/>
        </w:rPr>
        <w:t>第一，</w:t>
      </w:r>
      <w:r>
        <w:rPr>
          <w:rFonts w:hint="eastAsia"/>
        </w:rPr>
        <w:t xml:space="preserve"> </w:t>
      </w:r>
      <w:r>
        <w:rPr>
          <w:rFonts w:hint="eastAsia"/>
        </w:rPr>
        <w:t>在无需安装浏览器插件的情况下，通过</w:t>
      </w:r>
      <w:r w:rsidR="00F4184C">
        <w:rPr>
          <w:rFonts w:hint="eastAsia"/>
        </w:rPr>
        <w:t>JavaScript</w:t>
      </w:r>
      <w:r>
        <w:rPr>
          <w:rFonts w:hint="eastAsia"/>
        </w:rPr>
        <w:t>脚本语言实现</w:t>
      </w:r>
      <w:r>
        <w:rPr>
          <w:rFonts w:hint="eastAsia"/>
        </w:rPr>
        <w:t>Web</w:t>
      </w:r>
      <w:r>
        <w:rPr>
          <w:rFonts w:hint="eastAsia"/>
        </w:rPr>
        <w:t>交互式三维图形绘制和动画制作</w:t>
      </w:r>
      <w:r>
        <w:rPr>
          <w:rFonts w:hint="eastAsia"/>
        </w:rPr>
        <w:t xml:space="preserve"> ; </w:t>
      </w:r>
      <w:r>
        <w:rPr>
          <w:rFonts w:hint="eastAsia"/>
        </w:rPr>
        <w:t>第二，通过统一的、标准的、跨平台的</w:t>
      </w:r>
      <w:r>
        <w:rPr>
          <w:rFonts w:hint="eastAsia"/>
        </w:rPr>
        <w:t>OpenGL</w:t>
      </w:r>
      <w:r>
        <w:rPr>
          <w:rFonts w:hint="eastAsia"/>
        </w:rPr>
        <w:t>接口实现利用底层的图形硬件加速功能进行的图形渲染。</w:t>
      </w:r>
    </w:p>
    <w:p w:rsidR="00894E6F" w:rsidRPr="006F133D" w:rsidRDefault="00894E6F" w:rsidP="00894E6F">
      <w:pPr>
        <w:pStyle w:val="1"/>
        <w:numPr>
          <w:ilvl w:val="0"/>
          <w:numId w:val="2"/>
        </w:numPr>
        <w:ind w:rightChars="40" w:right="96"/>
        <w:rPr>
          <w:rFonts w:ascii="宋体" w:hAnsi="宋体"/>
        </w:rPr>
      </w:pPr>
      <w:r>
        <w:rPr>
          <w:rFonts w:ascii="宋体" w:hAnsi="宋体" w:hint="eastAsia"/>
        </w:rPr>
        <w:t>关键</w:t>
      </w:r>
      <w:r>
        <w:rPr>
          <w:rFonts w:ascii="宋体" w:hAnsi="宋体"/>
        </w:rPr>
        <w:t>技术</w:t>
      </w:r>
      <w:r>
        <w:rPr>
          <w:rFonts w:ascii="宋体" w:hAnsi="宋体" w:hint="eastAsia"/>
        </w:rPr>
        <w:t>及</w:t>
      </w:r>
      <w:r>
        <w:rPr>
          <w:rFonts w:ascii="宋体" w:hAnsi="宋体"/>
        </w:rPr>
        <w:t>主要工作</w:t>
      </w:r>
    </w:p>
    <w:p w:rsidR="00894E6F" w:rsidRPr="00894E6F" w:rsidRDefault="00894E6F" w:rsidP="00894E6F">
      <w:pPr>
        <w:pStyle w:val="a5"/>
        <w:keepNext/>
        <w:keepLines/>
        <w:numPr>
          <w:ilvl w:val="0"/>
          <w:numId w:val="3"/>
        </w:numPr>
        <w:spacing w:before="260" w:after="260" w:line="416" w:lineRule="auto"/>
        <w:ind w:rightChars="40" w:right="96" w:firstLineChars="0"/>
        <w:outlineLvl w:val="1"/>
        <w:rPr>
          <w:rFonts w:ascii="宋体" w:eastAsiaTheme="majorEastAsia" w:hAnsi="宋体" w:cstheme="majorBidi"/>
          <w:b/>
          <w:bCs/>
          <w:vanish/>
          <w:sz w:val="32"/>
          <w:szCs w:val="32"/>
        </w:rPr>
      </w:pPr>
    </w:p>
    <w:p w:rsidR="00894E6F" w:rsidRPr="00894E6F" w:rsidRDefault="00894E6F" w:rsidP="00894E6F">
      <w:pPr>
        <w:pStyle w:val="a5"/>
        <w:keepNext/>
        <w:keepLines/>
        <w:numPr>
          <w:ilvl w:val="0"/>
          <w:numId w:val="3"/>
        </w:numPr>
        <w:spacing w:before="260" w:after="260" w:line="416" w:lineRule="auto"/>
        <w:ind w:rightChars="40" w:right="96" w:firstLineChars="0"/>
        <w:outlineLvl w:val="1"/>
        <w:rPr>
          <w:rFonts w:ascii="宋体" w:eastAsiaTheme="majorEastAsia" w:hAnsi="宋体" w:cstheme="majorBidi"/>
          <w:b/>
          <w:bCs/>
          <w:vanish/>
          <w:sz w:val="32"/>
          <w:szCs w:val="32"/>
        </w:rPr>
      </w:pPr>
    </w:p>
    <w:p w:rsidR="00894E6F" w:rsidRDefault="00894E6F" w:rsidP="00894E6F">
      <w:pPr>
        <w:pStyle w:val="2"/>
        <w:numPr>
          <w:ilvl w:val="1"/>
          <w:numId w:val="3"/>
        </w:numPr>
        <w:ind w:rightChars="40" w:right="96"/>
        <w:rPr>
          <w:rFonts w:ascii="宋体" w:hAnsi="宋体"/>
        </w:rPr>
      </w:pPr>
      <w:r>
        <w:rPr>
          <w:rFonts w:ascii="宋体" w:hAnsi="宋体"/>
        </w:rPr>
        <w:t>技术方案</w:t>
      </w:r>
      <w:r w:rsidR="00D6313E">
        <w:rPr>
          <w:rFonts w:ascii="宋体" w:hAnsi="宋体" w:hint="eastAsia"/>
        </w:rPr>
        <w:t xml:space="preserve"> </w:t>
      </w:r>
    </w:p>
    <w:p w:rsidR="00FA7577" w:rsidRDefault="00FA7577" w:rsidP="00F56A0C">
      <w:r>
        <w:rPr>
          <w:rFonts w:hint="eastAsia"/>
        </w:rPr>
        <w:t>①</w:t>
      </w:r>
      <w:r w:rsidR="00295089">
        <w:rPr>
          <w:rFonts w:hint="eastAsia"/>
        </w:rPr>
        <w:t>对</w:t>
      </w:r>
      <w:r w:rsidR="00C46792">
        <w:rPr>
          <w:rFonts w:hint="eastAsia"/>
        </w:rPr>
        <w:t>系统</w:t>
      </w:r>
      <w:r w:rsidR="00295089">
        <w:rPr>
          <w:rFonts w:hint="eastAsia"/>
        </w:rPr>
        <w:t>进行快速</w:t>
      </w:r>
      <w:r w:rsidR="00C46792">
        <w:rPr>
          <w:rFonts w:hint="eastAsia"/>
        </w:rPr>
        <w:t>原型</w:t>
      </w:r>
      <w:r w:rsidR="00295089">
        <w:rPr>
          <w:rFonts w:hint="eastAsia"/>
        </w:rPr>
        <w:t>建模。</w:t>
      </w:r>
    </w:p>
    <w:p w:rsidR="00F56A0C" w:rsidRDefault="00FA7577" w:rsidP="00F56A0C">
      <w:r>
        <w:rPr>
          <w:rFonts w:hint="eastAsia"/>
        </w:rPr>
        <w:t>②</w:t>
      </w:r>
      <w:r w:rsidR="0001244A">
        <w:rPr>
          <w:rFonts w:hint="eastAsia"/>
        </w:rPr>
        <w:t>web</w:t>
      </w:r>
      <w:r w:rsidR="0001244A">
        <w:rPr>
          <w:rFonts w:hint="eastAsia"/>
        </w:rPr>
        <w:t>平台搭建，</w:t>
      </w:r>
      <w:r>
        <w:rPr>
          <w:rFonts w:hint="eastAsia"/>
        </w:rPr>
        <w:t>实现</w:t>
      </w:r>
      <w:r w:rsidR="0001244A">
        <w:rPr>
          <w:rFonts w:hint="eastAsia"/>
        </w:rPr>
        <w:t>对模型的</w:t>
      </w:r>
      <w:r>
        <w:rPr>
          <w:rFonts w:hint="eastAsia"/>
        </w:rPr>
        <w:t>各种交互式操作，以及通用函数的封装</w:t>
      </w:r>
      <w:r w:rsidR="00F56A0C">
        <w:rPr>
          <w:rFonts w:hint="eastAsia"/>
        </w:rPr>
        <w:t>。</w:t>
      </w:r>
    </w:p>
    <w:p w:rsidR="00FA7577" w:rsidRDefault="00FA7577" w:rsidP="00F56A0C">
      <w:r>
        <w:rPr>
          <w:rFonts w:hint="eastAsia"/>
        </w:rPr>
        <w:t>③</w:t>
      </w:r>
      <w:r w:rsidR="003B2637">
        <w:rPr>
          <w:rFonts w:hint="eastAsia"/>
        </w:rPr>
        <w:t>实现切片算法以及轨迹路径生成算法，并基于目前</w:t>
      </w:r>
      <w:r w:rsidR="003B2637">
        <w:rPr>
          <w:rFonts w:hint="eastAsia"/>
        </w:rPr>
        <w:t>C++</w:t>
      </w:r>
      <w:r w:rsidR="003B2637">
        <w:rPr>
          <w:rFonts w:hint="eastAsia"/>
        </w:rPr>
        <w:t>编写的算法进行改进设计</w:t>
      </w:r>
      <w:r>
        <w:rPr>
          <w:rFonts w:hint="eastAsia"/>
        </w:rPr>
        <w:t>。</w:t>
      </w:r>
    </w:p>
    <w:p w:rsidR="00FA7577" w:rsidRDefault="00FA7577" w:rsidP="00F56A0C">
      <w:r>
        <w:rPr>
          <w:rFonts w:hint="eastAsia"/>
        </w:rPr>
        <w:t>④对模型以及相关操作设计数据库存储。</w:t>
      </w:r>
    </w:p>
    <w:p w:rsidR="00FA7577" w:rsidRDefault="00FA7577" w:rsidP="00F56A0C">
      <w:r>
        <w:rPr>
          <w:rFonts w:hint="eastAsia"/>
        </w:rPr>
        <w:t>⑤分布式部署，满足并发式使用。</w:t>
      </w:r>
    </w:p>
    <w:p w:rsidR="00FA7577" w:rsidRDefault="00FA7577" w:rsidP="00F56A0C">
      <w:r>
        <w:rPr>
          <w:rFonts w:hint="eastAsia"/>
        </w:rPr>
        <w:lastRenderedPageBreak/>
        <w:t>⑥</w:t>
      </w:r>
      <w:r w:rsidR="003B2637">
        <w:rPr>
          <w:rFonts w:hint="eastAsia"/>
        </w:rPr>
        <w:t>针对市面主流的几款打印机器，生成相对应的</w:t>
      </w:r>
      <w:r>
        <w:rPr>
          <w:rFonts w:hint="eastAsia"/>
        </w:rPr>
        <w:t>G</w:t>
      </w:r>
      <w:r>
        <w:rPr>
          <w:rFonts w:hint="eastAsia"/>
        </w:rPr>
        <w:t>代码。</w:t>
      </w:r>
    </w:p>
    <w:p w:rsidR="00BE60CC" w:rsidRPr="003C1AFA" w:rsidRDefault="00295089" w:rsidP="003C1AFA">
      <w:pPr>
        <w:pStyle w:val="2"/>
        <w:numPr>
          <w:ilvl w:val="1"/>
          <w:numId w:val="3"/>
        </w:numPr>
        <w:ind w:rightChars="40" w:right="96"/>
        <w:rPr>
          <w:rFonts w:ascii="宋体" w:hAnsi="宋体"/>
        </w:rPr>
      </w:pPr>
      <w:r>
        <w:rPr>
          <w:rFonts w:ascii="宋体" w:hAnsi="宋体" w:hint="eastAsia"/>
        </w:rPr>
        <w:t>系统原型建模</w:t>
      </w:r>
    </w:p>
    <w:p w:rsidR="00A479A2" w:rsidRDefault="005B7490" w:rsidP="00295089">
      <w:pPr>
        <w:spacing w:line="300" w:lineRule="auto"/>
        <w:ind w:firstLine="420"/>
      </w:pPr>
      <w:r>
        <w:rPr>
          <w:rFonts w:hint="eastAsia"/>
        </w:rPr>
        <w:t>原型建模是解决软件危机的一种行之有效的方法，主要是在需求分析阶段先行设计一个与需求尽可能匹配的示意版系统，然后通过实际的需求分析沟通，进行多次原型迭代和细化，从而准确表达用户的真实需求，并可以降低系统开发的重构成本。</w:t>
      </w:r>
    </w:p>
    <w:p w:rsidR="005B7490" w:rsidRDefault="005B7490" w:rsidP="00295089">
      <w:pPr>
        <w:spacing w:line="300" w:lineRule="auto"/>
        <w:ind w:firstLine="420"/>
      </w:pPr>
      <w:r>
        <w:rPr>
          <w:rFonts w:hint="eastAsia"/>
        </w:rPr>
        <w:t>一般在业内通常使用的是</w:t>
      </w:r>
      <w:proofErr w:type="spellStart"/>
      <w:r>
        <w:rPr>
          <w:rFonts w:hint="eastAsia"/>
        </w:rPr>
        <w:t>Axure</w:t>
      </w:r>
      <w:proofErr w:type="spellEnd"/>
      <w:r>
        <w:rPr>
          <w:rFonts w:hint="eastAsia"/>
        </w:rPr>
        <w:t>，</w:t>
      </w:r>
      <w:r w:rsidRPr="005B7490">
        <w:rPr>
          <w:rFonts w:hint="eastAsia"/>
        </w:rPr>
        <w:t>它通过制作出逼真的项目高保真原型</w:t>
      </w:r>
      <w:r w:rsidRPr="005B7490">
        <w:rPr>
          <w:rFonts w:hint="eastAsia"/>
        </w:rPr>
        <w:t xml:space="preserve">, </w:t>
      </w:r>
      <w:r w:rsidRPr="005B7490">
        <w:rPr>
          <w:rFonts w:hint="eastAsia"/>
        </w:rPr>
        <w:t>使开发团队在软件开发前</w:t>
      </w:r>
      <w:r w:rsidRPr="005B7490">
        <w:rPr>
          <w:rFonts w:hint="eastAsia"/>
        </w:rPr>
        <w:t xml:space="preserve">, </w:t>
      </w:r>
      <w:r w:rsidRPr="005B7490">
        <w:rPr>
          <w:rFonts w:hint="eastAsia"/>
        </w:rPr>
        <w:t>就能真实地体验和直观地展示未来软件的效果与核心逻辑功能</w:t>
      </w:r>
      <w:r w:rsidRPr="005B7490">
        <w:rPr>
          <w:rFonts w:hint="eastAsia"/>
        </w:rPr>
        <w:t xml:space="preserve">, </w:t>
      </w:r>
      <w:r w:rsidRPr="005B7490">
        <w:rPr>
          <w:rFonts w:hint="eastAsia"/>
        </w:rPr>
        <w:t>从而实现精确的需求分析。</w:t>
      </w:r>
      <w:proofErr w:type="spellStart"/>
      <w:r w:rsidRPr="005B7490">
        <w:rPr>
          <w:rFonts w:hint="eastAsia"/>
        </w:rPr>
        <w:t>Axure</w:t>
      </w:r>
      <w:proofErr w:type="spellEnd"/>
      <w:r w:rsidRPr="005B7490">
        <w:rPr>
          <w:rFonts w:hint="eastAsia"/>
        </w:rPr>
        <w:t>能便捷地创建基于目录组织的原型文档、功能说明等</w:t>
      </w:r>
      <w:r w:rsidRPr="005B7490">
        <w:rPr>
          <w:rFonts w:hint="eastAsia"/>
        </w:rPr>
        <w:t xml:space="preserve">, </w:t>
      </w:r>
      <w:r w:rsidRPr="005B7490">
        <w:rPr>
          <w:rFonts w:hint="eastAsia"/>
        </w:rPr>
        <w:t>并自动生成原型的</w:t>
      </w:r>
      <w:r w:rsidRPr="005B7490">
        <w:rPr>
          <w:rFonts w:hint="eastAsia"/>
        </w:rPr>
        <w:t>Html</w:t>
      </w:r>
      <w:r w:rsidRPr="005B7490">
        <w:rPr>
          <w:rFonts w:hint="eastAsia"/>
        </w:rPr>
        <w:t>文件和页面的需求与设计的</w:t>
      </w:r>
      <w:r w:rsidRPr="005B7490">
        <w:rPr>
          <w:rFonts w:hint="eastAsia"/>
        </w:rPr>
        <w:t>Word</w:t>
      </w:r>
      <w:r w:rsidRPr="005B7490">
        <w:rPr>
          <w:rFonts w:hint="eastAsia"/>
        </w:rPr>
        <w:t>文档。原型</w:t>
      </w:r>
      <w:r w:rsidRPr="005B7490">
        <w:rPr>
          <w:rFonts w:hint="eastAsia"/>
        </w:rPr>
        <w:t>Html</w:t>
      </w:r>
      <w:r w:rsidRPr="005B7490">
        <w:rPr>
          <w:rFonts w:hint="eastAsia"/>
        </w:rPr>
        <w:t>文件经优化后</w:t>
      </w:r>
      <w:r w:rsidRPr="005B7490">
        <w:rPr>
          <w:rFonts w:hint="eastAsia"/>
        </w:rPr>
        <w:t xml:space="preserve">, </w:t>
      </w:r>
      <w:r w:rsidRPr="005B7490">
        <w:rPr>
          <w:rFonts w:hint="eastAsia"/>
        </w:rPr>
        <w:t>可直接用于后期逻辑代码的开发工作</w:t>
      </w:r>
      <w:r w:rsidRPr="005B7490">
        <w:rPr>
          <w:rFonts w:hint="eastAsia"/>
        </w:rPr>
        <w:t xml:space="preserve">, </w:t>
      </w:r>
      <w:r w:rsidRPr="005B7490">
        <w:rPr>
          <w:rFonts w:hint="eastAsia"/>
        </w:rPr>
        <w:t>有机地将需求工作成果应用于后期逻辑编码工作</w:t>
      </w:r>
      <w:r w:rsidRPr="005B7490">
        <w:rPr>
          <w:rFonts w:hint="eastAsia"/>
        </w:rPr>
        <w:t xml:space="preserve">, </w:t>
      </w:r>
      <w:r w:rsidRPr="005B7490">
        <w:rPr>
          <w:rFonts w:hint="eastAsia"/>
        </w:rPr>
        <w:t>使原型建模不只是完成了需求分析工作</w:t>
      </w:r>
      <w:r w:rsidRPr="005B7490">
        <w:rPr>
          <w:rFonts w:hint="eastAsia"/>
        </w:rPr>
        <w:t xml:space="preserve">, </w:t>
      </w:r>
      <w:r w:rsidRPr="005B7490">
        <w:rPr>
          <w:rFonts w:hint="eastAsia"/>
        </w:rPr>
        <w:t>而是完成了主要的项目表示层的编码工作。</w:t>
      </w:r>
    </w:p>
    <w:p w:rsidR="005B7490" w:rsidRDefault="005B7490" w:rsidP="00295089">
      <w:pPr>
        <w:spacing w:line="300" w:lineRule="auto"/>
        <w:ind w:firstLine="420"/>
      </w:pPr>
      <w:r>
        <w:rPr>
          <w:rFonts w:hint="eastAsia"/>
        </w:rPr>
        <w:t>原型法软件开发过程一般大致分为：</w:t>
      </w:r>
      <w:r w:rsidRPr="005B7490">
        <w:rPr>
          <w:rFonts w:hint="eastAsia"/>
        </w:rPr>
        <w:t>需求沟通和市场调研、项目评估、原型设计、软件设计、开发编程、测试和产品交付等</w:t>
      </w:r>
      <w:r w:rsidRPr="005B7490">
        <w:rPr>
          <w:rFonts w:hint="eastAsia"/>
        </w:rPr>
        <w:t>6</w:t>
      </w:r>
      <w:r w:rsidRPr="005B7490">
        <w:rPr>
          <w:rFonts w:hint="eastAsia"/>
        </w:rPr>
        <w:t>个阶段</w:t>
      </w:r>
      <w:r w:rsidRPr="005B7490">
        <w:rPr>
          <w:rFonts w:hint="eastAsia"/>
        </w:rPr>
        <w:t xml:space="preserve">, </w:t>
      </w:r>
      <w:r w:rsidRPr="005B7490">
        <w:rPr>
          <w:rFonts w:hint="eastAsia"/>
        </w:rPr>
        <w:t>如图</w:t>
      </w:r>
      <w:r>
        <w:t>3.2.1</w:t>
      </w:r>
      <w:r w:rsidRPr="005B7490">
        <w:rPr>
          <w:rFonts w:hint="eastAsia"/>
        </w:rPr>
        <w:t>所示。</w:t>
      </w:r>
    </w:p>
    <w:p w:rsidR="005B7490" w:rsidRDefault="00C81916" w:rsidP="00C81916">
      <w:pPr>
        <w:spacing w:line="300" w:lineRule="auto"/>
        <w:jc w:val="center"/>
      </w:pPr>
      <w:r>
        <w:rPr>
          <w:noProof/>
        </w:rPr>
        <w:drawing>
          <wp:inline distT="0" distB="0" distL="0" distR="0">
            <wp:extent cx="5274310" cy="2051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051685"/>
                    </a:xfrm>
                    <a:prstGeom prst="rect">
                      <a:avLst/>
                    </a:prstGeom>
                  </pic:spPr>
                </pic:pic>
              </a:graphicData>
            </a:graphic>
          </wp:inline>
        </w:drawing>
      </w:r>
    </w:p>
    <w:p w:rsidR="00C81916" w:rsidRDefault="00C81916" w:rsidP="00C81916">
      <w:pPr>
        <w:spacing w:line="300" w:lineRule="auto"/>
        <w:jc w:val="center"/>
      </w:pPr>
      <w:r>
        <w:rPr>
          <w:rFonts w:hint="eastAsia"/>
        </w:rPr>
        <w:t>图</w:t>
      </w:r>
      <w:r>
        <w:rPr>
          <w:rFonts w:hint="eastAsia"/>
        </w:rPr>
        <w:t>3</w:t>
      </w:r>
      <w:r>
        <w:t>.2.1</w:t>
      </w:r>
      <w:r>
        <w:rPr>
          <w:rFonts w:hint="eastAsia"/>
        </w:rPr>
        <w:t>原型法软件开发过程</w:t>
      </w:r>
    </w:p>
    <w:p w:rsidR="00B1659A" w:rsidRDefault="00B1659A" w:rsidP="00B1659A">
      <w:pPr>
        <w:ind w:firstLine="420"/>
      </w:pPr>
      <w:r>
        <w:rPr>
          <w:rFonts w:hint="eastAsia"/>
        </w:rPr>
        <w:t>针对该系统需求绘制了初步的原型图：</w:t>
      </w:r>
    </w:p>
    <w:p w:rsidR="00B1659A" w:rsidRDefault="00B1659A" w:rsidP="00B1659A">
      <w:pPr>
        <w:jc w:val="center"/>
      </w:pPr>
      <w:r>
        <w:rPr>
          <w:noProof/>
        </w:rPr>
        <w:drawing>
          <wp:inline distT="0" distB="0" distL="0" distR="0">
            <wp:extent cx="5274310" cy="1847850"/>
            <wp:effectExtent l="0" t="0" r="2540" b="0"/>
            <wp:docPr id="6" name="图片 6" descr="http://zuohaotu.com/Download/102911332215_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uohaotu.com/Download/102911332215_0login.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1847850"/>
                    </a:xfrm>
                    <a:prstGeom prst="rect">
                      <a:avLst/>
                    </a:prstGeom>
                    <a:noFill/>
                    <a:ln>
                      <a:noFill/>
                    </a:ln>
                  </pic:spPr>
                </pic:pic>
              </a:graphicData>
            </a:graphic>
          </wp:inline>
        </w:drawing>
      </w:r>
    </w:p>
    <w:p w:rsidR="00B1659A" w:rsidRDefault="00B1659A" w:rsidP="00B1659A">
      <w:pPr>
        <w:spacing w:line="300" w:lineRule="auto"/>
        <w:jc w:val="center"/>
      </w:pPr>
      <w:r>
        <w:rPr>
          <w:rFonts w:hint="eastAsia"/>
        </w:rPr>
        <w:lastRenderedPageBreak/>
        <w:t>图</w:t>
      </w:r>
      <w:r>
        <w:t xml:space="preserve">3.2.2 </w:t>
      </w:r>
      <w:r>
        <w:rPr>
          <w:rFonts w:hint="eastAsia"/>
        </w:rPr>
        <w:t>登录注册页面</w:t>
      </w:r>
    </w:p>
    <w:p w:rsidR="00B1659A" w:rsidRDefault="00B1659A" w:rsidP="00B1659A">
      <w:pPr>
        <w:jc w:val="center"/>
      </w:pPr>
      <w:r w:rsidRPr="00BE1FD9">
        <w:rPr>
          <w:noProof/>
        </w:rPr>
        <w:drawing>
          <wp:inline distT="0" distB="0" distL="0" distR="0">
            <wp:extent cx="5274310" cy="3301365"/>
            <wp:effectExtent l="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cstate="print"/>
                    <a:stretch>
                      <a:fillRect/>
                    </a:stretch>
                  </pic:blipFill>
                  <pic:spPr>
                    <a:xfrm>
                      <a:off x="0" y="0"/>
                      <a:ext cx="5274310" cy="3301365"/>
                    </a:xfrm>
                    <a:prstGeom prst="rect">
                      <a:avLst/>
                    </a:prstGeom>
                  </pic:spPr>
                </pic:pic>
              </a:graphicData>
            </a:graphic>
          </wp:inline>
        </w:drawing>
      </w:r>
    </w:p>
    <w:p w:rsidR="00B1659A" w:rsidRDefault="00B1659A" w:rsidP="00B1659A">
      <w:pPr>
        <w:spacing w:line="300" w:lineRule="auto"/>
        <w:jc w:val="center"/>
      </w:pPr>
      <w:r>
        <w:rPr>
          <w:rFonts w:hint="eastAsia"/>
        </w:rPr>
        <w:t>图</w:t>
      </w:r>
      <w:r>
        <w:t xml:space="preserve">3.2.3 </w:t>
      </w:r>
      <w:r>
        <w:rPr>
          <w:rFonts w:hint="eastAsia"/>
        </w:rPr>
        <w:t>模型管理页面</w:t>
      </w:r>
    </w:p>
    <w:p w:rsidR="00B1659A" w:rsidRDefault="00B1659A" w:rsidP="00B1659A">
      <w:pPr>
        <w:jc w:val="center"/>
      </w:pPr>
      <w:r w:rsidRPr="00BE1FD9">
        <w:rPr>
          <w:noProof/>
        </w:rPr>
        <w:drawing>
          <wp:inline distT="0" distB="0" distL="0" distR="0">
            <wp:extent cx="5274310" cy="3300730"/>
            <wp:effectExtent l="0" t="0" r="254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cstate="print"/>
                    <a:stretch>
                      <a:fillRect/>
                    </a:stretch>
                  </pic:blipFill>
                  <pic:spPr>
                    <a:xfrm>
                      <a:off x="0" y="0"/>
                      <a:ext cx="5274310" cy="3300730"/>
                    </a:xfrm>
                    <a:prstGeom prst="rect">
                      <a:avLst/>
                    </a:prstGeom>
                  </pic:spPr>
                </pic:pic>
              </a:graphicData>
            </a:graphic>
          </wp:inline>
        </w:drawing>
      </w:r>
    </w:p>
    <w:p w:rsidR="00B1659A" w:rsidRPr="00334ACD" w:rsidRDefault="00B1659A" w:rsidP="00B1659A">
      <w:pPr>
        <w:jc w:val="center"/>
      </w:pPr>
      <w:r>
        <w:rPr>
          <w:rFonts w:hint="eastAsia"/>
        </w:rPr>
        <w:t>图</w:t>
      </w:r>
      <w:r>
        <w:t>3.2.4</w:t>
      </w:r>
      <w:r>
        <w:rPr>
          <w:rFonts w:hint="eastAsia"/>
        </w:rPr>
        <w:t>上传模型页面</w:t>
      </w:r>
    </w:p>
    <w:p w:rsidR="00B1659A" w:rsidRDefault="00B1659A" w:rsidP="00B1659A">
      <w:pPr>
        <w:jc w:val="center"/>
      </w:pPr>
      <w:r w:rsidRPr="00BE1FD9">
        <w:rPr>
          <w:noProof/>
        </w:rPr>
        <w:lastRenderedPageBreak/>
        <w:drawing>
          <wp:inline distT="0" distB="0" distL="0" distR="0">
            <wp:extent cx="5274310" cy="3312795"/>
            <wp:effectExtent l="0" t="0" r="2540" b="190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cstate="print"/>
                    <a:stretch>
                      <a:fillRect/>
                    </a:stretch>
                  </pic:blipFill>
                  <pic:spPr>
                    <a:xfrm>
                      <a:off x="0" y="0"/>
                      <a:ext cx="5274310" cy="3312795"/>
                    </a:xfrm>
                    <a:prstGeom prst="rect">
                      <a:avLst/>
                    </a:prstGeom>
                  </pic:spPr>
                </pic:pic>
              </a:graphicData>
            </a:graphic>
          </wp:inline>
        </w:drawing>
      </w:r>
    </w:p>
    <w:p w:rsidR="00B1659A" w:rsidRPr="00334ACD" w:rsidRDefault="00B1659A" w:rsidP="00B1659A">
      <w:pPr>
        <w:jc w:val="center"/>
      </w:pPr>
      <w:r>
        <w:rPr>
          <w:rFonts w:hint="eastAsia"/>
        </w:rPr>
        <w:t>图</w:t>
      </w:r>
      <w:r>
        <w:t>3.2.5</w:t>
      </w:r>
      <w:r>
        <w:rPr>
          <w:rFonts w:hint="eastAsia"/>
        </w:rPr>
        <w:t>选择系统模型页面</w:t>
      </w:r>
    </w:p>
    <w:p w:rsidR="00B1659A" w:rsidRDefault="00B1659A" w:rsidP="00B1659A">
      <w:pPr>
        <w:jc w:val="center"/>
      </w:pPr>
      <w:r w:rsidRPr="00BE1FD9">
        <w:rPr>
          <w:noProof/>
        </w:rPr>
        <w:drawing>
          <wp:inline distT="0" distB="0" distL="0" distR="0">
            <wp:extent cx="5274310" cy="3296920"/>
            <wp:effectExtent l="0" t="0" r="254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8" cstate="print"/>
                    <a:stretch>
                      <a:fillRect/>
                    </a:stretch>
                  </pic:blipFill>
                  <pic:spPr>
                    <a:xfrm>
                      <a:off x="0" y="0"/>
                      <a:ext cx="5274310" cy="3296920"/>
                    </a:xfrm>
                    <a:prstGeom prst="rect">
                      <a:avLst/>
                    </a:prstGeom>
                  </pic:spPr>
                </pic:pic>
              </a:graphicData>
            </a:graphic>
          </wp:inline>
        </w:drawing>
      </w:r>
    </w:p>
    <w:p w:rsidR="00B1659A" w:rsidRPr="00334ACD" w:rsidRDefault="00B1659A" w:rsidP="00B1659A">
      <w:pPr>
        <w:jc w:val="center"/>
      </w:pPr>
      <w:r>
        <w:rPr>
          <w:rFonts w:hint="eastAsia"/>
        </w:rPr>
        <w:t>图</w:t>
      </w:r>
      <w:r>
        <w:t>3.2.6</w:t>
      </w:r>
      <w:r>
        <w:rPr>
          <w:rFonts w:hint="eastAsia"/>
        </w:rPr>
        <w:t>模型交互页面</w:t>
      </w:r>
    </w:p>
    <w:p w:rsidR="00B1659A" w:rsidRDefault="00B1659A" w:rsidP="00B1659A">
      <w:pPr>
        <w:jc w:val="center"/>
      </w:pPr>
      <w:r w:rsidRPr="00BE1FD9">
        <w:rPr>
          <w:noProof/>
        </w:rPr>
        <w:lastRenderedPageBreak/>
        <w:drawing>
          <wp:inline distT="0" distB="0" distL="0" distR="0">
            <wp:extent cx="5274310" cy="3295650"/>
            <wp:effectExtent l="0" t="0" r="254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cstate="print"/>
                    <a:stretch>
                      <a:fillRect/>
                    </a:stretch>
                  </pic:blipFill>
                  <pic:spPr>
                    <a:xfrm>
                      <a:off x="0" y="0"/>
                      <a:ext cx="5274310" cy="3295650"/>
                    </a:xfrm>
                    <a:prstGeom prst="rect">
                      <a:avLst/>
                    </a:prstGeom>
                  </pic:spPr>
                </pic:pic>
              </a:graphicData>
            </a:graphic>
          </wp:inline>
        </w:drawing>
      </w:r>
    </w:p>
    <w:p w:rsidR="00B1659A" w:rsidRPr="00334ACD" w:rsidRDefault="00B1659A" w:rsidP="00B1659A">
      <w:pPr>
        <w:jc w:val="center"/>
      </w:pPr>
      <w:r>
        <w:rPr>
          <w:rFonts w:hint="eastAsia"/>
        </w:rPr>
        <w:t>图</w:t>
      </w:r>
      <w:r>
        <w:t>3.2.7</w:t>
      </w:r>
      <w:r>
        <w:rPr>
          <w:rFonts w:hint="eastAsia"/>
        </w:rPr>
        <w:t>生成切片锥面菜单</w:t>
      </w:r>
    </w:p>
    <w:p w:rsidR="00B1659A" w:rsidRDefault="00B1659A" w:rsidP="00B1659A">
      <w:pPr>
        <w:jc w:val="center"/>
      </w:pPr>
      <w:r w:rsidRPr="00BE1FD9">
        <w:rPr>
          <w:noProof/>
        </w:rPr>
        <w:drawing>
          <wp:inline distT="0" distB="0" distL="0" distR="0">
            <wp:extent cx="5274310" cy="3302000"/>
            <wp:effectExtent l="0" t="0" r="254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cstate="print"/>
                    <a:stretch>
                      <a:fillRect/>
                    </a:stretch>
                  </pic:blipFill>
                  <pic:spPr>
                    <a:xfrm>
                      <a:off x="0" y="0"/>
                      <a:ext cx="5274310" cy="3302000"/>
                    </a:xfrm>
                    <a:prstGeom prst="rect">
                      <a:avLst/>
                    </a:prstGeom>
                  </pic:spPr>
                </pic:pic>
              </a:graphicData>
            </a:graphic>
          </wp:inline>
        </w:drawing>
      </w:r>
    </w:p>
    <w:p w:rsidR="00B1659A" w:rsidRPr="00334ACD" w:rsidRDefault="00B1659A" w:rsidP="00B1659A">
      <w:pPr>
        <w:jc w:val="center"/>
      </w:pPr>
      <w:r>
        <w:rPr>
          <w:rFonts w:hint="eastAsia"/>
        </w:rPr>
        <w:t>图</w:t>
      </w:r>
      <w:r>
        <w:t>3.2.8</w:t>
      </w:r>
      <w:r>
        <w:rPr>
          <w:rFonts w:hint="eastAsia"/>
        </w:rPr>
        <w:t>生成轨迹菜单</w:t>
      </w:r>
    </w:p>
    <w:p w:rsidR="00B1659A" w:rsidRDefault="00B1659A" w:rsidP="00B1659A">
      <w:pPr>
        <w:jc w:val="center"/>
      </w:pPr>
      <w:r w:rsidRPr="00BE1FD9">
        <w:rPr>
          <w:noProof/>
        </w:rPr>
        <w:lastRenderedPageBreak/>
        <w:drawing>
          <wp:inline distT="0" distB="0" distL="0" distR="0">
            <wp:extent cx="5274310" cy="3303905"/>
            <wp:effectExtent l="0" t="0" r="254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cstate="print"/>
                    <a:stretch>
                      <a:fillRect/>
                    </a:stretch>
                  </pic:blipFill>
                  <pic:spPr>
                    <a:xfrm>
                      <a:off x="0" y="0"/>
                      <a:ext cx="5274310" cy="3303905"/>
                    </a:xfrm>
                    <a:prstGeom prst="rect">
                      <a:avLst/>
                    </a:prstGeom>
                  </pic:spPr>
                </pic:pic>
              </a:graphicData>
            </a:graphic>
          </wp:inline>
        </w:drawing>
      </w:r>
    </w:p>
    <w:p w:rsidR="00B1659A" w:rsidRPr="00334ACD" w:rsidRDefault="00B1659A" w:rsidP="00B1659A">
      <w:pPr>
        <w:jc w:val="center"/>
      </w:pPr>
      <w:r>
        <w:rPr>
          <w:rFonts w:hint="eastAsia"/>
        </w:rPr>
        <w:t>图</w:t>
      </w:r>
      <w:r>
        <w:t>3.2.9</w:t>
      </w:r>
      <w:r>
        <w:rPr>
          <w:rFonts w:hint="eastAsia"/>
        </w:rPr>
        <w:t>生成</w:t>
      </w:r>
      <w:r>
        <w:rPr>
          <w:rFonts w:hint="eastAsia"/>
        </w:rPr>
        <w:t>G</w:t>
      </w:r>
      <w:r>
        <w:rPr>
          <w:rFonts w:hint="eastAsia"/>
        </w:rPr>
        <w:t>代码</w:t>
      </w:r>
    </w:p>
    <w:p w:rsidR="00B1659A" w:rsidRDefault="00B1659A" w:rsidP="00C81916">
      <w:pPr>
        <w:spacing w:line="300" w:lineRule="auto"/>
        <w:jc w:val="center"/>
      </w:pPr>
    </w:p>
    <w:p w:rsidR="0032175E" w:rsidRPr="00443F6F" w:rsidRDefault="0032175E" w:rsidP="00443F6F">
      <w:pPr>
        <w:pStyle w:val="3"/>
        <w:rPr>
          <w:sz w:val="30"/>
          <w:szCs w:val="30"/>
        </w:rPr>
      </w:pPr>
      <w:r w:rsidRPr="00443F6F">
        <w:rPr>
          <w:rFonts w:hint="eastAsia"/>
          <w:sz w:val="30"/>
          <w:szCs w:val="30"/>
        </w:rPr>
        <w:t>3</w:t>
      </w:r>
      <w:r w:rsidRPr="00443F6F">
        <w:rPr>
          <w:sz w:val="30"/>
          <w:szCs w:val="30"/>
        </w:rPr>
        <w:t>.2.</w:t>
      </w:r>
      <w:r w:rsidR="005C13DA">
        <w:rPr>
          <w:sz w:val="30"/>
          <w:szCs w:val="30"/>
        </w:rPr>
        <w:t>2</w:t>
      </w:r>
      <w:r w:rsidRPr="00443F6F">
        <w:rPr>
          <w:rFonts w:hint="eastAsia"/>
          <w:sz w:val="30"/>
          <w:szCs w:val="30"/>
        </w:rPr>
        <w:t>增强式交互</w:t>
      </w:r>
    </w:p>
    <w:p w:rsidR="0032175E" w:rsidRPr="0032175E" w:rsidRDefault="0032175E" w:rsidP="00A8258D">
      <w:pPr>
        <w:ind w:firstLine="420"/>
      </w:pPr>
      <w:r>
        <w:rPr>
          <w:rFonts w:hint="eastAsia"/>
        </w:rPr>
        <w:t>物理实体是实际存在的客观对象，操作人员可以直观方便地与之交互。而数字孪生体是构建于信息空间的虚拟对象，难以与操作人员形成类似物理空间中的交互与理解。为了使孪生体在显示形态与交互便利性上更接近于物理实体，增强式交互技术被广泛运用在数字孪生系统的对外显示与交互中，主要技术包括</w:t>
      </w:r>
      <w:r w:rsidR="00BC003F">
        <w:rPr>
          <w:rFonts w:hint="eastAsia"/>
        </w:rPr>
        <w:t>O</w:t>
      </w:r>
      <w:r>
        <w:rPr>
          <w:rFonts w:hint="eastAsia"/>
        </w:rPr>
        <w:t>penGL</w:t>
      </w:r>
      <w:r>
        <w:rPr>
          <w:rFonts w:hint="eastAsia"/>
        </w:rPr>
        <w:t>、</w:t>
      </w:r>
      <w:proofErr w:type="spellStart"/>
      <w:r w:rsidR="00BC003F">
        <w:rPr>
          <w:rFonts w:hint="eastAsia"/>
        </w:rPr>
        <w:t>W</w:t>
      </w:r>
      <w:r>
        <w:rPr>
          <w:rFonts w:hint="eastAsia"/>
        </w:rPr>
        <w:t>ebGL</w:t>
      </w:r>
      <w:proofErr w:type="spellEnd"/>
      <w:r>
        <w:rPr>
          <w:rFonts w:hint="eastAsia"/>
        </w:rPr>
        <w:t>甚至有</w:t>
      </w:r>
      <w:r>
        <w:rPr>
          <w:rFonts w:hint="eastAsia"/>
        </w:rPr>
        <w:t>VR</w:t>
      </w:r>
      <w:r>
        <w:rPr>
          <w:rFonts w:hint="eastAsia"/>
        </w:rPr>
        <w:t>、</w:t>
      </w:r>
      <w:r>
        <w:rPr>
          <w:rFonts w:hint="eastAsia"/>
        </w:rPr>
        <w:t>AR</w:t>
      </w:r>
      <w:r>
        <w:rPr>
          <w:rFonts w:hint="eastAsia"/>
        </w:rPr>
        <w:t>和混合现实等。良好的人机交互页面会</w:t>
      </w:r>
      <w:r w:rsidR="00D0043F">
        <w:rPr>
          <w:rFonts w:hint="eastAsia"/>
        </w:rPr>
        <w:t>降低研究人员上手操作的难度，也可以让</w:t>
      </w:r>
      <w:r>
        <w:rPr>
          <w:rFonts w:hint="eastAsia"/>
        </w:rPr>
        <w:t>应用得以广泛传播</w:t>
      </w:r>
      <w:r w:rsidR="00D0043F">
        <w:rPr>
          <w:rFonts w:hint="eastAsia"/>
        </w:rPr>
        <w:t>。</w:t>
      </w:r>
    </w:p>
    <w:p w:rsidR="003C1AFA" w:rsidRPr="00443F6F" w:rsidRDefault="00A8258D" w:rsidP="00443F6F">
      <w:pPr>
        <w:pStyle w:val="3"/>
        <w:rPr>
          <w:sz w:val="30"/>
          <w:szCs w:val="30"/>
        </w:rPr>
      </w:pPr>
      <w:r w:rsidRPr="00443F6F">
        <w:rPr>
          <w:rFonts w:hint="eastAsia"/>
          <w:sz w:val="30"/>
          <w:szCs w:val="30"/>
        </w:rPr>
        <w:t>3</w:t>
      </w:r>
      <w:r w:rsidRPr="00443F6F">
        <w:rPr>
          <w:sz w:val="30"/>
          <w:szCs w:val="30"/>
        </w:rPr>
        <w:t>.2.</w:t>
      </w:r>
      <w:r w:rsidR="005C13DA">
        <w:rPr>
          <w:sz w:val="30"/>
          <w:szCs w:val="30"/>
        </w:rPr>
        <w:t>3</w:t>
      </w:r>
      <w:r w:rsidR="00801A0C">
        <w:rPr>
          <w:rFonts w:hint="eastAsia"/>
          <w:sz w:val="30"/>
          <w:szCs w:val="30"/>
        </w:rPr>
        <w:t>应用</w:t>
      </w:r>
      <w:r w:rsidR="00883510">
        <w:rPr>
          <w:rFonts w:hint="eastAsia"/>
          <w:sz w:val="30"/>
          <w:szCs w:val="30"/>
        </w:rPr>
        <w:t>平台架构</w:t>
      </w:r>
    </w:p>
    <w:p w:rsidR="003C1AFA" w:rsidRDefault="00A8258D" w:rsidP="00A8258D">
      <w:r>
        <w:tab/>
      </w:r>
      <w:r w:rsidR="00801A0C">
        <w:rPr>
          <w:rFonts w:hint="eastAsia"/>
        </w:rPr>
        <w:t>增材制造</w:t>
      </w:r>
      <w:r>
        <w:rPr>
          <w:rFonts w:hint="eastAsia"/>
        </w:rPr>
        <w:t>作为一项技术，将其转化应用、为企业创造价值才能真正体现这项技术的价值。目前市面上对于增材制造的落地产业应用都趋向小众，并且还未形成一个规范的平台应用产业链，要形成一个完善的工业化产业链体系，还需要广大学者与企业进行合作交流，促进相应标准的制定与出台，并且暂时也没有比较有实验性的平台进行推广使用，所以这块市场还处于蓝海阶段，市场潜力巨大。</w:t>
      </w:r>
    </w:p>
    <w:p w:rsidR="00A8258D" w:rsidRDefault="00A8258D" w:rsidP="00A8258D">
      <w:r>
        <w:rPr>
          <w:rFonts w:hint="eastAsia"/>
        </w:rPr>
        <w:t>大致可以确定出一个这样的整体架构，如图</w:t>
      </w:r>
      <w:r>
        <w:rPr>
          <w:rFonts w:hint="eastAsia"/>
        </w:rPr>
        <w:t>4</w:t>
      </w:r>
      <w:r>
        <w:rPr>
          <w:rFonts w:hint="eastAsia"/>
        </w:rPr>
        <w:t>所示。</w:t>
      </w:r>
    </w:p>
    <w:p w:rsidR="00A8258D" w:rsidRDefault="00443FBA" w:rsidP="00E42459">
      <w:pPr>
        <w:jc w:val="center"/>
      </w:pPr>
      <w:r>
        <w:rPr>
          <w:noProof/>
        </w:rPr>
        <w:lastRenderedPageBreak/>
        <w:drawing>
          <wp:inline distT="0" distB="0" distL="0" distR="0">
            <wp:extent cx="5274310" cy="32315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3231515"/>
                    </a:xfrm>
                    <a:prstGeom prst="rect">
                      <a:avLst/>
                    </a:prstGeom>
                  </pic:spPr>
                </pic:pic>
              </a:graphicData>
            </a:graphic>
          </wp:inline>
        </w:drawing>
      </w:r>
    </w:p>
    <w:p w:rsidR="00E42459" w:rsidRDefault="00E42459" w:rsidP="00E42459">
      <w:pPr>
        <w:jc w:val="center"/>
      </w:pPr>
      <w:r>
        <w:rPr>
          <w:rFonts w:hint="eastAsia"/>
        </w:rPr>
        <w:t>图</w:t>
      </w:r>
      <w:r>
        <w:rPr>
          <w:rFonts w:hint="eastAsia"/>
        </w:rPr>
        <w:t>4</w:t>
      </w:r>
      <w:r w:rsidR="00883510">
        <w:rPr>
          <w:rFonts w:hint="eastAsia"/>
        </w:rPr>
        <w:t>增材制造相关应用平</w:t>
      </w:r>
      <w:r w:rsidRPr="00E42459">
        <w:rPr>
          <w:rFonts w:hint="eastAsia"/>
        </w:rPr>
        <w:t>台架构图</w:t>
      </w:r>
    </w:p>
    <w:p w:rsidR="003C1AFA" w:rsidRDefault="00443F6F" w:rsidP="00443F6F">
      <w:pPr>
        <w:pStyle w:val="2"/>
        <w:numPr>
          <w:ilvl w:val="1"/>
          <w:numId w:val="3"/>
        </w:numPr>
        <w:ind w:rightChars="40" w:right="96"/>
        <w:rPr>
          <w:rFonts w:ascii="宋体" w:hAnsi="宋体"/>
        </w:rPr>
      </w:pPr>
      <w:r w:rsidRPr="00443F6F">
        <w:rPr>
          <w:rFonts w:ascii="宋体" w:hAnsi="宋体" w:hint="eastAsia"/>
        </w:rPr>
        <w:t>平台技术选型</w:t>
      </w:r>
    </w:p>
    <w:p w:rsidR="00443F6F" w:rsidRPr="00443F6F" w:rsidRDefault="003D507B" w:rsidP="00443F6F">
      <w:pPr>
        <w:ind w:firstLine="420"/>
      </w:pPr>
      <w:r>
        <w:rPr>
          <w:rFonts w:hint="eastAsia"/>
        </w:rPr>
        <w:t>随着信息技术的不断发展，传统的</w:t>
      </w:r>
      <w:r>
        <w:rPr>
          <w:rFonts w:hint="eastAsia"/>
        </w:rPr>
        <w:t>C</w:t>
      </w:r>
      <w:r>
        <w:t>/</w:t>
      </w:r>
      <w:r>
        <w:rPr>
          <w:rFonts w:hint="eastAsia"/>
        </w:rPr>
        <w:t>S</w:t>
      </w:r>
      <w:r>
        <w:rPr>
          <w:rFonts w:hint="eastAsia"/>
        </w:rPr>
        <w:t>架构的开发模式已经逐渐被</w:t>
      </w:r>
      <w:r>
        <w:rPr>
          <w:rFonts w:hint="eastAsia"/>
        </w:rPr>
        <w:t>B</w:t>
      </w:r>
      <w:r>
        <w:t>/</w:t>
      </w:r>
      <w:r>
        <w:rPr>
          <w:rFonts w:hint="eastAsia"/>
        </w:rPr>
        <w:t>S</w:t>
      </w:r>
      <w:r>
        <w:rPr>
          <w:rFonts w:hint="eastAsia"/>
        </w:rPr>
        <w:t>架构模式所取代，同时随着业务需求越来越复杂化和多样化，前端工程化以及前后端分离的开发方式已经深入人心，被越来越多的开发者所采纳。因此本系统基于单页面应用程序</w:t>
      </w:r>
      <w:r>
        <w:rPr>
          <w:rFonts w:hint="eastAsia"/>
        </w:rPr>
        <w:t>(</w:t>
      </w:r>
      <w:r>
        <w:t>SPA)</w:t>
      </w:r>
      <w:r>
        <w:rPr>
          <w:rFonts w:hint="eastAsia"/>
        </w:rPr>
        <w:t>开发</w:t>
      </w:r>
      <w:r w:rsidR="00443F6F">
        <w:rPr>
          <w:rFonts w:hint="eastAsia"/>
        </w:rPr>
        <w:t>，采用前后端分离模式，</w:t>
      </w:r>
      <w:r w:rsidR="00443F6F" w:rsidRPr="00443F6F">
        <w:rPr>
          <w:rFonts w:hint="eastAsia"/>
        </w:rPr>
        <w:t>前端组件化、工程化，后端数据化；前端实现人机交互逻辑，提供业务数据展示，后端为前端提供业务数据支撑；前后端通过</w:t>
      </w:r>
      <w:r w:rsidR="00443F6F" w:rsidRPr="00443F6F">
        <w:rPr>
          <w:rFonts w:hint="eastAsia"/>
        </w:rPr>
        <w:t>RESTful</w:t>
      </w:r>
      <w:r w:rsidR="00443F6F" w:rsidRPr="00443F6F">
        <w:rPr>
          <w:rFonts w:hint="eastAsia"/>
        </w:rPr>
        <w:t>接口进行数据交互。</w:t>
      </w:r>
    </w:p>
    <w:p w:rsidR="003C1AFA" w:rsidRPr="00443F6F" w:rsidRDefault="00443F6F" w:rsidP="00443F6F">
      <w:pPr>
        <w:pStyle w:val="3"/>
        <w:rPr>
          <w:sz w:val="30"/>
          <w:szCs w:val="30"/>
        </w:rPr>
      </w:pPr>
      <w:r w:rsidRPr="00443F6F">
        <w:rPr>
          <w:rFonts w:hint="eastAsia"/>
          <w:sz w:val="30"/>
          <w:szCs w:val="30"/>
        </w:rPr>
        <w:t>3</w:t>
      </w:r>
      <w:r w:rsidRPr="00443F6F">
        <w:rPr>
          <w:sz w:val="30"/>
          <w:szCs w:val="30"/>
        </w:rPr>
        <w:t>.3.1</w:t>
      </w:r>
      <w:r>
        <w:rPr>
          <w:rFonts w:hint="eastAsia"/>
          <w:sz w:val="30"/>
          <w:szCs w:val="30"/>
        </w:rPr>
        <w:t>前端开发选型</w:t>
      </w:r>
    </w:p>
    <w:p w:rsidR="003F0E58" w:rsidRDefault="00443F6F" w:rsidP="003C1AFA">
      <w:r>
        <w:tab/>
      </w:r>
      <w:r>
        <w:rPr>
          <w:rFonts w:hint="eastAsia"/>
        </w:rPr>
        <w:t>前端架构基于</w:t>
      </w:r>
      <w:r>
        <w:rPr>
          <w:rFonts w:hint="eastAsia"/>
        </w:rPr>
        <w:t>MVVM</w:t>
      </w:r>
      <w:r>
        <w:rPr>
          <w:rFonts w:hint="eastAsia"/>
        </w:rPr>
        <w:t>的</w:t>
      </w:r>
      <w:r w:rsidR="003F0E58">
        <w:rPr>
          <w:rFonts w:hint="eastAsia"/>
        </w:rPr>
        <w:t>模式</w:t>
      </w:r>
      <w:r>
        <w:rPr>
          <w:rFonts w:hint="eastAsia"/>
        </w:rPr>
        <w:t>，如图</w:t>
      </w:r>
      <w:r>
        <w:rPr>
          <w:rFonts w:hint="eastAsia"/>
        </w:rPr>
        <w:t>5</w:t>
      </w:r>
      <w:r>
        <w:rPr>
          <w:rFonts w:hint="eastAsia"/>
        </w:rPr>
        <w:t>所示，在该模式下，视图和模型是不能直接通信的，</w:t>
      </w:r>
      <w:proofErr w:type="spellStart"/>
      <w:r>
        <w:rPr>
          <w:rFonts w:hint="eastAsia"/>
        </w:rPr>
        <w:t>ViewModel</w:t>
      </w:r>
      <w:proofErr w:type="spellEnd"/>
      <w:r>
        <w:rPr>
          <w:rFonts w:hint="eastAsia"/>
        </w:rPr>
        <w:t>通常要实现一个</w:t>
      </w:r>
      <w:r>
        <w:rPr>
          <w:rFonts w:hint="eastAsia"/>
        </w:rPr>
        <w:t>observer</w:t>
      </w:r>
      <w:r>
        <w:rPr>
          <w:rFonts w:hint="eastAsia"/>
        </w:rPr>
        <w:t>，也就是</w:t>
      </w:r>
      <w:r w:rsidR="003F0E58">
        <w:rPr>
          <w:rFonts w:hint="eastAsia"/>
        </w:rPr>
        <w:t>观察者模式，来监听数据变化，然后通知对应的视图做自动更新，而当用户操作视图时，</w:t>
      </w:r>
      <w:proofErr w:type="spellStart"/>
      <w:r w:rsidR="003F0E58">
        <w:rPr>
          <w:rFonts w:hint="eastAsia"/>
        </w:rPr>
        <w:t>ViewModel</w:t>
      </w:r>
      <w:proofErr w:type="spellEnd"/>
      <w:r w:rsidR="003F0E58">
        <w:rPr>
          <w:rFonts w:hint="eastAsia"/>
        </w:rPr>
        <w:t>也能监听到视图的变化，然后通知数据做改动，从而实现双向绑定。</w:t>
      </w:r>
    </w:p>
    <w:p w:rsidR="00443F6F" w:rsidRDefault="00443F6F" w:rsidP="003C1AFA">
      <w:r>
        <w:rPr>
          <w:noProof/>
        </w:rPr>
        <w:lastRenderedPageBreak/>
        <w:drawing>
          <wp:inline distT="0" distB="0" distL="0" distR="0">
            <wp:extent cx="5274310" cy="28454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2845435"/>
                    </a:xfrm>
                    <a:prstGeom prst="rect">
                      <a:avLst/>
                    </a:prstGeom>
                  </pic:spPr>
                </pic:pic>
              </a:graphicData>
            </a:graphic>
          </wp:inline>
        </w:drawing>
      </w:r>
    </w:p>
    <w:p w:rsidR="00443F6F" w:rsidRDefault="00443F6F" w:rsidP="00443F6F">
      <w:pPr>
        <w:jc w:val="center"/>
      </w:pPr>
      <w:r>
        <w:rPr>
          <w:rFonts w:hint="eastAsia"/>
        </w:rPr>
        <w:t>图</w:t>
      </w:r>
      <w:r>
        <w:rPr>
          <w:rFonts w:hint="eastAsia"/>
        </w:rPr>
        <w:t>5</w:t>
      </w:r>
      <w:r w:rsidRPr="00443F6F">
        <w:rPr>
          <w:rFonts w:hint="eastAsia"/>
        </w:rPr>
        <w:t>MVVM</w:t>
      </w:r>
      <w:r w:rsidRPr="00443F6F">
        <w:rPr>
          <w:rFonts w:hint="eastAsia"/>
        </w:rPr>
        <w:t>架构示意图</w:t>
      </w:r>
    </w:p>
    <w:p w:rsidR="003C1AFA" w:rsidRDefault="003F0E58" w:rsidP="003C1AFA">
      <w:r>
        <w:tab/>
      </w:r>
      <w:r>
        <w:rPr>
          <w:rFonts w:hint="eastAsia"/>
        </w:rPr>
        <w:t>市面上主流的基于</w:t>
      </w:r>
      <w:r>
        <w:rPr>
          <w:rFonts w:hint="eastAsia"/>
        </w:rPr>
        <w:t>MVVM</w:t>
      </w:r>
      <w:r>
        <w:rPr>
          <w:rFonts w:hint="eastAsia"/>
        </w:rPr>
        <w:t>模式的开发框架有</w:t>
      </w:r>
      <w:r>
        <w:rPr>
          <w:rFonts w:hint="eastAsia"/>
        </w:rPr>
        <w:t>Angular</w:t>
      </w:r>
      <w:r>
        <w:rPr>
          <w:rFonts w:hint="eastAsia"/>
        </w:rPr>
        <w:t>、</w:t>
      </w:r>
      <w:r>
        <w:rPr>
          <w:rFonts w:hint="eastAsia"/>
        </w:rPr>
        <w:t>React</w:t>
      </w:r>
      <w:r>
        <w:rPr>
          <w:rFonts w:hint="eastAsia"/>
        </w:rPr>
        <w:t>、</w:t>
      </w:r>
      <w:proofErr w:type="spellStart"/>
      <w:r>
        <w:rPr>
          <w:rFonts w:hint="eastAsia"/>
        </w:rPr>
        <w:t>Vue</w:t>
      </w:r>
      <w:proofErr w:type="spellEnd"/>
      <w:r>
        <w:rPr>
          <w:rFonts w:hint="eastAsia"/>
        </w:rPr>
        <w:t>，在这里我们选择</w:t>
      </w:r>
      <w:proofErr w:type="spellStart"/>
      <w:r>
        <w:rPr>
          <w:rFonts w:hint="eastAsia"/>
        </w:rPr>
        <w:t>Vue</w:t>
      </w:r>
      <w:proofErr w:type="spellEnd"/>
      <w:r>
        <w:rPr>
          <w:rFonts w:hint="eastAsia"/>
        </w:rPr>
        <w:t>作为前端的主体框架，框架依赖的中间件有</w:t>
      </w:r>
      <w:proofErr w:type="spellStart"/>
      <w:r>
        <w:rPr>
          <w:rFonts w:hint="eastAsia"/>
        </w:rPr>
        <w:t>Vue</w:t>
      </w:r>
      <w:proofErr w:type="spellEnd"/>
      <w:r>
        <w:rPr>
          <w:rFonts w:hint="eastAsia"/>
        </w:rPr>
        <w:t>-router</w:t>
      </w:r>
      <w:r>
        <w:rPr>
          <w:rFonts w:hint="eastAsia"/>
        </w:rPr>
        <w:t>、</w:t>
      </w:r>
      <w:proofErr w:type="spellStart"/>
      <w:r>
        <w:rPr>
          <w:rFonts w:hint="eastAsia"/>
        </w:rPr>
        <w:t>Vuex</w:t>
      </w:r>
      <w:proofErr w:type="spellEnd"/>
      <w:r>
        <w:rPr>
          <w:rFonts w:hint="eastAsia"/>
        </w:rPr>
        <w:t>、</w:t>
      </w:r>
      <w:proofErr w:type="spellStart"/>
      <w:r w:rsidR="00AF07C1">
        <w:rPr>
          <w:rFonts w:hint="eastAsia"/>
        </w:rPr>
        <w:t>A</w:t>
      </w:r>
      <w:r>
        <w:rPr>
          <w:rFonts w:hint="eastAsia"/>
        </w:rPr>
        <w:t>xios</w:t>
      </w:r>
      <w:proofErr w:type="spellEnd"/>
      <w:r>
        <w:rPr>
          <w:rFonts w:hint="eastAsia"/>
        </w:rPr>
        <w:t>以及样式库</w:t>
      </w:r>
      <w:proofErr w:type="spellStart"/>
      <w:r>
        <w:rPr>
          <w:rFonts w:hint="eastAsia"/>
        </w:rPr>
        <w:t>Antd-</w:t>
      </w:r>
      <w:r w:rsidR="00E61567">
        <w:rPr>
          <w:rFonts w:hint="eastAsia"/>
        </w:rPr>
        <w:t>D</w:t>
      </w:r>
      <w:r>
        <w:rPr>
          <w:rFonts w:hint="eastAsia"/>
        </w:rPr>
        <w:t>esign-</w:t>
      </w:r>
      <w:r w:rsidR="00695A9C">
        <w:rPr>
          <w:rFonts w:hint="eastAsia"/>
        </w:rPr>
        <w:t>V</w:t>
      </w:r>
      <w:r>
        <w:rPr>
          <w:rFonts w:hint="eastAsia"/>
        </w:rPr>
        <w:t>ue</w:t>
      </w:r>
      <w:proofErr w:type="spellEnd"/>
      <w:r w:rsidR="0008763A">
        <w:rPr>
          <w:rFonts w:hint="eastAsia"/>
        </w:rPr>
        <w:t>。整个前端技术架构如图</w:t>
      </w:r>
      <w:r w:rsidR="0008763A">
        <w:rPr>
          <w:rFonts w:hint="eastAsia"/>
        </w:rPr>
        <w:t>6</w:t>
      </w:r>
      <w:r w:rsidR="0008763A">
        <w:rPr>
          <w:rFonts w:hint="eastAsia"/>
        </w:rPr>
        <w:t>所示：</w:t>
      </w:r>
    </w:p>
    <w:p w:rsidR="0008763A" w:rsidRDefault="003D507B" w:rsidP="003C1AFA">
      <w:r>
        <w:rPr>
          <w:noProof/>
        </w:rPr>
        <w:drawing>
          <wp:inline distT="0" distB="0" distL="0" distR="0">
            <wp:extent cx="5274310" cy="36899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3689985"/>
                    </a:xfrm>
                    <a:prstGeom prst="rect">
                      <a:avLst/>
                    </a:prstGeom>
                  </pic:spPr>
                </pic:pic>
              </a:graphicData>
            </a:graphic>
          </wp:inline>
        </w:drawing>
      </w:r>
    </w:p>
    <w:p w:rsidR="00E627C2" w:rsidRDefault="00E627C2" w:rsidP="00E627C2">
      <w:pPr>
        <w:jc w:val="center"/>
      </w:pPr>
      <w:r>
        <w:rPr>
          <w:rFonts w:hint="eastAsia"/>
        </w:rPr>
        <w:t>图</w:t>
      </w:r>
      <w:r>
        <w:rPr>
          <w:rFonts w:hint="eastAsia"/>
        </w:rPr>
        <w:t>6</w:t>
      </w:r>
      <w:r>
        <w:rPr>
          <w:rFonts w:hint="eastAsia"/>
        </w:rPr>
        <w:t>前端技术架构示意图</w:t>
      </w:r>
    </w:p>
    <w:p w:rsidR="003C1AFA" w:rsidRPr="00EA05E9" w:rsidRDefault="00EA05E9" w:rsidP="00EA05E9">
      <w:pPr>
        <w:pStyle w:val="3"/>
        <w:rPr>
          <w:sz w:val="30"/>
          <w:szCs w:val="30"/>
        </w:rPr>
      </w:pPr>
      <w:r>
        <w:rPr>
          <w:rFonts w:hint="eastAsia"/>
          <w:sz w:val="30"/>
          <w:szCs w:val="30"/>
        </w:rPr>
        <w:t>3</w:t>
      </w:r>
      <w:r>
        <w:rPr>
          <w:sz w:val="30"/>
          <w:szCs w:val="30"/>
        </w:rPr>
        <w:t>.3.2</w:t>
      </w:r>
      <w:r w:rsidRPr="00EA05E9">
        <w:rPr>
          <w:rFonts w:hint="eastAsia"/>
          <w:sz w:val="30"/>
          <w:szCs w:val="30"/>
        </w:rPr>
        <w:t>模型交互技术选型</w:t>
      </w:r>
    </w:p>
    <w:p w:rsidR="003C1AFA" w:rsidRDefault="00EA05E9" w:rsidP="00727F92">
      <w:pPr>
        <w:ind w:firstLine="420"/>
      </w:pPr>
      <w:r>
        <w:rPr>
          <w:rFonts w:hint="eastAsia"/>
        </w:rPr>
        <w:t>互联网产业的蓬勃发展使得二维图形无法满足软件业务需要。于是，基于</w:t>
      </w:r>
      <w:r>
        <w:rPr>
          <w:rFonts w:hint="eastAsia"/>
        </w:rPr>
        <w:t>Web</w:t>
      </w:r>
      <w:r>
        <w:rPr>
          <w:rFonts w:hint="eastAsia"/>
        </w:rPr>
        <w:t>三维图形的交互式全景漫游技术应运而生，它不仅可以实现在线虚拟场景</w:t>
      </w:r>
      <w:r>
        <w:rPr>
          <w:rFonts w:hint="eastAsia"/>
        </w:rPr>
        <w:lastRenderedPageBreak/>
        <w:t>漫游，而且具有杰出的交互性，受到众多用户青睐。但是早期三维图形技术比如</w:t>
      </w:r>
      <w:r>
        <w:rPr>
          <w:rFonts w:hint="eastAsia"/>
        </w:rPr>
        <w:t>Java</w:t>
      </w:r>
      <w:r>
        <w:t xml:space="preserve"> </w:t>
      </w:r>
      <w:r>
        <w:rPr>
          <w:rFonts w:hint="eastAsia"/>
        </w:rPr>
        <w:t>Applet</w:t>
      </w:r>
      <w:r>
        <w:rPr>
          <w:rFonts w:hint="eastAsia"/>
        </w:rPr>
        <w:t>、</w:t>
      </w:r>
      <w:r>
        <w:rPr>
          <w:rFonts w:hint="eastAsia"/>
        </w:rPr>
        <w:t>Flash</w:t>
      </w:r>
      <w:r>
        <w:rPr>
          <w:rFonts w:hint="eastAsia"/>
        </w:rPr>
        <w:t>存在诸多不足之处，例如占用资源多、性能低、跨平台性问题</w:t>
      </w:r>
      <w:r w:rsidR="001D76E2">
        <w:fldChar w:fldCharType="begin"/>
      </w:r>
      <w:r w:rsidR="00E24D43">
        <w:instrText xml:space="preserve"> </w:instrText>
      </w:r>
      <w:r w:rsidR="00E24D43">
        <w:rPr>
          <w:rFonts w:hint="eastAsia"/>
        </w:rPr>
        <w:instrText>REF _Ref55412069 \r \h</w:instrText>
      </w:r>
      <w:r w:rsidR="00E24D43">
        <w:instrText xml:space="preserve"> </w:instrText>
      </w:r>
      <w:r w:rsidR="001D76E2">
        <w:fldChar w:fldCharType="separate"/>
      </w:r>
      <w:r w:rsidR="00E24D43">
        <w:t>[13]</w:t>
      </w:r>
      <w:r w:rsidR="001D76E2">
        <w:fldChar w:fldCharType="end"/>
      </w:r>
      <w:r>
        <w:rPr>
          <w:rFonts w:hint="eastAsia"/>
        </w:rPr>
        <w:t>。</w:t>
      </w:r>
      <w:proofErr w:type="spellStart"/>
      <w:r>
        <w:rPr>
          <w:rFonts w:hint="eastAsia"/>
        </w:rPr>
        <w:t>WebGL</w:t>
      </w:r>
      <w:proofErr w:type="spellEnd"/>
      <w:r>
        <w:rPr>
          <w:rFonts w:hint="eastAsia"/>
        </w:rPr>
        <w:t>技术的出现完美解决了这类问题，它不依赖任何插件，使用</w:t>
      </w:r>
      <w:r>
        <w:rPr>
          <w:rFonts w:hint="eastAsia"/>
        </w:rPr>
        <w:t>JavaScript</w:t>
      </w:r>
      <w:r>
        <w:rPr>
          <w:rFonts w:hint="eastAsia"/>
        </w:rPr>
        <w:t>脚本绘制三维图形，而且利用底层图形硬件加速功能，通过具有跨平台性的</w:t>
      </w:r>
      <w:r>
        <w:rPr>
          <w:rFonts w:hint="eastAsia"/>
        </w:rPr>
        <w:t>O</w:t>
      </w:r>
      <w:r>
        <w:t>penGL</w:t>
      </w:r>
      <w:r>
        <w:rPr>
          <w:rFonts w:hint="eastAsia"/>
        </w:rPr>
        <w:t>接口渲染图形，</w:t>
      </w:r>
      <w:proofErr w:type="spellStart"/>
      <w:r>
        <w:rPr>
          <w:rFonts w:hint="eastAsia"/>
        </w:rPr>
        <w:t>WebGL</w:t>
      </w:r>
      <w:proofErr w:type="spellEnd"/>
      <w:r>
        <w:rPr>
          <w:rFonts w:hint="eastAsia"/>
        </w:rPr>
        <w:t>能够很好地帮助我们在一些需要强视觉交互的领域做出</w:t>
      </w:r>
      <w:r w:rsidR="00965B3A">
        <w:rPr>
          <w:rFonts w:hint="eastAsia"/>
        </w:rPr>
        <w:t>好应用。</w:t>
      </w:r>
    </w:p>
    <w:p w:rsidR="00965B3A" w:rsidRDefault="00965B3A" w:rsidP="003C1AFA">
      <w:r>
        <w:tab/>
      </w:r>
      <w:r>
        <w:rPr>
          <w:rFonts w:hint="eastAsia"/>
        </w:rPr>
        <w:t>这里我们选择的是</w:t>
      </w:r>
      <w:proofErr w:type="spellStart"/>
      <w:r>
        <w:rPr>
          <w:rFonts w:hint="eastAsia"/>
        </w:rPr>
        <w:t>Three.js</w:t>
      </w:r>
      <w:proofErr w:type="spellEnd"/>
      <w:r>
        <w:rPr>
          <w:rFonts w:hint="eastAsia"/>
        </w:rPr>
        <w:t>，它是基于</w:t>
      </w:r>
      <w:proofErr w:type="spellStart"/>
      <w:r>
        <w:rPr>
          <w:rFonts w:hint="eastAsia"/>
        </w:rPr>
        <w:t>Web</w:t>
      </w:r>
      <w:r>
        <w:t>GL</w:t>
      </w:r>
      <w:proofErr w:type="spellEnd"/>
      <w:r>
        <w:rPr>
          <w:rFonts w:hint="eastAsia"/>
        </w:rPr>
        <w:t>的第三方库，封装了</w:t>
      </w:r>
      <w:proofErr w:type="spellStart"/>
      <w:r>
        <w:rPr>
          <w:rFonts w:hint="eastAsia"/>
        </w:rPr>
        <w:t>WebGL</w:t>
      </w:r>
      <w:proofErr w:type="spellEnd"/>
      <w:r>
        <w:rPr>
          <w:rFonts w:hint="eastAsia"/>
        </w:rPr>
        <w:t>的接口，抽象出一些简单的对象，比如</w:t>
      </w:r>
      <w:r>
        <w:rPr>
          <w:rFonts w:hint="eastAsia"/>
        </w:rPr>
        <w:t>camera</w:t>
      </w:r>
      <w:r>
        <w:rPr>
          <w:rFonts w:hint="eastAsia"/>
        </w:rPr>
        <w:t>、</w:t>
      </w:r>
      <w:r>
        <w:rPr>
          <w:rFonts w:hint="eastAsia"/>
        </w:rPr>
        <w:t>light</w:t>
      </w:r>
      <w:r>
        <w:rPr>
          <w:rFonts w:hint="eastAsia"/>
        </w:rPr>
        <w:t>、</w:t>
      </w:r>
      <w:r>
        <w:rPr>
          <w:rFonts w:hint="eastAsia"/>
        </w:rPr>
        <w:t>mesh</w:t>
      </w:r>
      <w:r>
        <w:rPr>
          <w:rFonts w:hint="eastAsia"/>
        </w:rPr>
        <w:t>、</w:t>
      </w:r>
      <w:r>
        <w:rPr>
          <w:rFonts w:hint="eastAsia"/>
        </w:rPr>
        <w:t>material</w:t>
      </w:r>
      <w:r>
        <w:rPr>
          <w:rFonts w:hint="eastAsia"/>
        </w:rPr>
        <w:t>等等，并基于此提供了非常多的</w:t>
      </w:r>
      <w:r>
        <w:rPr>
          <w:rFonts w:hint="eastAsia"/>
        </w:rPr>
        <w:t>3D</w:t>
      </w:r>
      <w:r>
        <w:rPr>
          <w:rFonts w:hint="eastAsia"/>
        </w:rPr>
        <w:t>显示功能，方便开发者进行三维场景构建。</w:t>
      </w:r>
    </w:p>
    <w:p w:rsidR="00965B3A" w:rsidRDefault="00965B3A" w:rsidP="003C1AFA">
      <w:r>
        <w:tab/>
      </w:r>
      <w:r>
        <w:rPr>
          <w:rFonts w:hint="eastAsia"/>
        </w:rPr>
        <w:t>在</w:t>
      </w:r>
      <w:r>
        <w:rPr>
          <w:rFonts w:hint="eastAsia"/>
        </w:rPr>
        <w:t>Three</w:t>
      </w:r>
      <w:r>
        <w:t>.</w:t>
      </w:r>
      <w:r>
        <w:rPr>
          <w:rFonts w:hint="eastAsia"/>
        </w:rPr>
        <w:t>js</w:t>
      </w:r>
      <w:r>
        <w:rPr>
          <w:rFonts w:hint="eastAsia"/>
        </w:rPr>
        <w:t>的三维场景中，它定义了几种基本部件：场景、渲染器、相机、物体。下面对此做简要介绍：</w:t>
      </w:r>
    </w:p>
    <w:p w:rsidR="00576ECF" w:rsidRDefault="00965B3A" w:rsidP="00965B3A">
      <w:r>
        <w:tab/>
        <w:t>1.</w:t>
      </w:r>
      <w:r>
        <w:rPr>
          <w:rFonts w:hint="eastAsia"/>
        </w:rPr>
        <w:t>场景：是三维模型的显示容器，即将三维空间映射到二维平面上，让我</w:t>
      </w:r>
      <w:r w:rsidR="00576ECF">
        <w:rPr>
          <w:rFonts w:hint="eastAsia"/>
        </w:rPr>
        <w:t>们可以在二维的视野范围内看到三</w:t>
      </w:r>
      <w:r>
        <w:rPr>
          <w:rFonts w:hint="eastAsia"/>
        </w:rPr>
        <w:t>维图像。</w:t>
      </w:r>
    </w:p>
    <w:p w:rsidR="00576ECF" w:rsidRDefault="00576ECF" w:rsidP="00576ECF">
      <w:pPr>
        <w:ind w:firstLine="420"/>
      </w:pPr>
      <w:r>
        <w:t>2.</w:t>
      </w:r>
      <w:r>
        <w:rPr>
          <w:rFonts w:hint="eastAsia"/>
        </w:rPr>
        <w:t>渲染器：即负责将空间三维图像投影到二维平面上。在这一过程中我们还可以加入比如光源</w:t>
      </w:r>
      <w:r>
        <w:rPr>
          <w:rFonts w:hint="eastAsia"/>
        </w:rPr>
        <w:t>(Light</w:t>
      </w:r>
      <w:r>
        <w:t>)</w:t>
      </w:r>
      <w:r>
        <w:rPr>
          <w:rFonts w:hint="eastAsia"/>
        </w:rPr>
        <w:t>来模拟现实中的自然光。</w:t>
      </w:r>
    </w:p>
    <w:p w:rsidR="00576ECF" w:rsidRDefault="00576ECF" w:rsidP="00576ECF">
      <w:pPr>
        <w:ind w:firstLine="420"/>
      </w:pPr>
      <w:r>
        <w:rPr>
          <w:rFonts w:hint="eastAsia"/>
        </w:rPr>
        <w:t>3</w:t>
      </w:r>
      <w:r>
        <w:t>.</w:t>
      </w:r>
      <w:r>
        <w:rPr>
          <w:rFonts w:hint="eastAsia"/>
        </w:rPr>
        <w:t>相机：可以理解为在三维模型中人的眼睛，即我们怎么看它，在</w:t>
      </w:r>
      <w:r>
        <w:rPr>
          <w:rFonts w:hint="eastAsia"/>
        </w:rPr>
        <w:t>Three</w:t>
      </w:r>
      <w:r>
        <w:t>.</w:t>
      </w:r>
      <w:r>
        <w:rPr>
          <w:rFonts w:hint="eastAsia"/>
        </w:rPr>
        <w:t>js</w:t>
      </w:r>
      <w:r>
        <w:rPr>
          <w:rFonts w:hint="eastAsia"/>
        </w:rPr>
        <w:t>中主要包括透视投影和正投影。透视投影与我们在日常生活中观察物体的方式一致，即离视点越近的物体投影越大，越远的物体投影越小；正投影就是不考虑物体与视点的距离，将物体按统一大小绘制。</w:t>
      </w:r>
    </w:p>
    <w:p w:rsidR="00965B3A" w:rsidRDefault="00576ECF" w:rsidP="00576ECF">
      <w:pPr>
        <w:ind w:firstLine="420"/>
      </w:pPr>
      <w:r>
        <w:rPr>
          <w:rFonts w:hint="eastAsia"/>
        </w:rPr>
        <w:t>4</w:t>
      </w:r>
      <w:r>
        <w:t>.</w:t>
      </w:r>
      <w:r>
        <w:rPr>
          <w:rFonts w:hint="eastAsia"/>
        </w:rPr>
        <w:t>物体：即在场景中显示的几何模型，比如常见的立方体、球体、圆柱体等等，在这基础上我们才可以构建负责的几何模型，同时我们还能在物体上加入材质等参数以此来模拟现实中的物体。</w:t>
      </w:r>
    </w:p>
    <w:p w:rsidR="00576ECF" w:rsidRDefault="00576ECF" w:rsidP="00576ECF">
      <w:pPr>
        <w:ind w:firstLine="420"/>
      </w:pPr>
      <w:r>
        <w:rPr>
          <w:rFonts w:hint="eastAsia"/>
        </w:rPr>
        <w:t>综上所述，</w:t>
      </w:r>
      <w:r>
        <w:rPr>
          <w:rFonts w:hint="eastAsia"/>
        </w:rPr>
        <w:t>Three</w:t>
      </w:r>
      <w:r>
        <w:t>.</w:t>
      </w:r>
      <w:r>
        <w:rPr>
          <w:rFonts w:hint="eastAsia"/>
        </w:rPr>
        <w:t>js</w:t>
      </w:r>
      <w:r>
        <w:rPr>
          <w:rFonts w:hint="eastAsia"/>
        </w:rPr>
        <w:t>大幅度降低了在浏览器中实现</w:t>
      </w:r>
      <w:r>
        <w:rPr>
          <w:rFonts w:hint="eastAsia"/>
        </w:rPr>
        <w:t>3D</w:t>
      </w:r>
      <w:r>
        <w:rPr>
          <w:rFonts w:hint="eastAsia"/>
        </w:rPr>
        <w:t>模型的技术门槛，通过这些简洁易懂的对象，我们可以将任意的模型按照自己需要的方式绘制在网页中。</w:t>
      </w:r>
    </w:p>
    <w:p w:rsidR="00CA3B10" w:rsidRDefault="00CA3B10" w:rsidP="00CA3B10">
      <w:pPr>
        <w:pStyle w:val="3"/>
      </w:pPr>
      <w:r>
        <w:rPr>
          <w:rFonts w:hint="eastAsia"/>
        </w:rPr>
        <w:t>3</w:t>
      </w:r>
      <w:r>
        <w:t>.3.3</w:t>
      </w:r>
      <w:r>
        <w:rPr>
          <w:rFonts w:hint="eastAsia"/>
        </w:rPr>
        <w:t>服务端技术选型</w:t>
      </w:r>
    </w:p>
    <w:p w:rsidR="00CA3B10" w:rsidRDefault="007D5208" w:rsidP="00CA3B10">
      <w:r>
        <w:tab/>
      </w:r>
      <w:r>
        <w:rPr>
          <w:rFonts w:hint="eastAsia"/>
        </w:rPr>
        <w:t>后台采用</w:t>
      </w:r>
      <w:r>
        <w:rPr>
          <w:rFonts w:hint="eastAsia"/>
        </w:rPr>
        <w:t>Java</w:t>
      </w:r>
      <w:r>
        <w:rPr>
          <w:rFonts w:hint="eastAsia"/>
        </w:rPr>
        <w:t>语言，并选择</w:t>
      </w:r>
      <w:r>
        <w:rPr>
          <w:rFonts w:hint="eastAsia"/>
        </w:rPr>
        <w:t>Spring</w:t>
      </w:r>
      <w:r>
        <w:t xml:space="preserve"> </w:t>
      </w:r>
      <w:r>
        <w:rPr>
          <w:rFonts w:hint="eastAsia"/>
        </w:rPr>
        <w:t>Boot</w:t>
      </w:r>
      <w:r>
        <w:rPr>
          <w:rFonts w:hint="eastAsia"/>
        </w:rPr>
        <w:t>框架，因为它是当前</w:t>
      </w:r>
      <w:r>
        <w:rPr>
          <w:rFonts w:hint="eastAsia"/>
        </w:rPr>
        <w:t>Java</w:t>
      </w:r>
      <w:r>
        <w:rPr>
          <w:rFonts w:hint="eastAsia"/>
        </w:rPr>
        <w:t>语言社区中一个非常流行的、先进的、实现了</w:t>
      </w:r>
      <w:r>
        <w:rPr>
          <w:rFonts w:hint="eastAsia"/>
        </w:rPr>
        <w:t>MVC</w:t>
      </w:r>
      <w:r>
        <w:rPr>
          <w:rFonts w:hint="eastAsia"/>
        </w:rPr>
        <w:t>思想的开发框架，它相对于传统的</w:t>
      </w:r>
      <w:r>
        <w:rPr>
          <w:rFonts w:hint="eastAsia"/>
        </w:rPr>
        <w:t>SSH</w:t>
      </w:r>
      <w:r>
        <w:rPr>
          <w:rFonts w:hint="eastAsia"/>
        </w:rPr>
        <w:t>框架更具有优势。</w:t>
      </w:r>
      <w:r>
        <w:rPr>
          <w:rFonts w:hint="eastAsia"/>
        </w:rPr>
        <w:t>Spring</w:t>
      </w:r>
      <w:r>
        <w:rPr>
          <w:rFonts w:hint="eastAsia"/>
        </w:rPr>
        <w:t>框架能够为</w:t>
      </w:r>
      <w:r>
        <w:rPr>
          <w:rFonts w:hint="eastAsia"/>
        </w:rPr>
        <w:t>Web</w:t>
      </w:r>
      <w:r>
        <w:rPr>
          <w:rFonts w:hint="eastAsia"/>
        </w:rPr>
        <w:t>应用程序的开发提供一系列的解决方案，而</w:t>
      </w:r>
      <w:r>
        <w:rPr>
          <w:rFonts w:hint="eastAsia"/>
        </w:rPr>
        <w:t>Spring</w:t>
      </w:r>
      <w:r>
        <w:t xml:space="preserve"> </w:t>
      </w:r>
      <w:r>
        <w:rPr>
          <w:rFonts w:hint="eastAsia"/>
        </w:rPr>
        <w:t>Boot</w:t>
      </w:r>
      <w:r>
        <w:rPr>
          <w:rFonts w:hint="eastAsia"/>
        </w:rPr>
        <w:t>框架简化了基于</w:t>
      </w:r>
      <w:r>
        <w:rPr>
          <w:rFonts w:hint="eastAsia"/>
        </w:rPr>
        <w:t>Spring</w:t>
      </w:r>
      <w:r>
        <w:rPr>
          <w:rFonts w:hint="eastAsia"/>
        </w:rPr>
        <w:t>的</w:t>
      </w:r>
      <w:r>
        <w:rPr>
          <w:rFonts w:hint="eastAsia"/>
        </w:rPr>
        <w:t>Web</w:t>
      </w:r>
      <w:r>
        <w:rPr>
          <w:rFonts w:hint="eastAsia"/>
        </w:rPr>
        <w:t>应用程序的体系结构，它在拥有</w:t>
      </w:r>
      <w:r>
        <w:rPr>
          <w:rFonts w:hint="eastAsia"/>
        </w:rPr>
        <w:t>Spring</w:t>
      </w:r>
      <w:r>
        <w:rPr>
          <w:rFonts w:hint="eastAsia"/>
        </w:rPr>
        <w:t>框架功能的同时，又大大简化了程序的配置方式。</w:t>
      </w:r>
    </w:p>
    <w:p w:rsidR="00493749" w:rsidRDefault="007D5208" w:rsidP="007D5208">
      <w:r>
        <w:tab/>
      </w:r>
      <w:r>
        <w:rPr>
          <w:rFonts w:hint="eastAsia"/>
        </w:rPr>
        <w:t>通过使用</w:t>
      </w:r>
      <w:r>
        <w:rPr>
          <w:rFonts w:hint="eastAsia"/>
        </w:rPr>
        <w:t>S</w:t>
      </w:r>
      <w:r>
        <w:t>pring Boot</w:t>
      </w:r>
      <w:r>
        <w:rPr>
          <w:rFonts w:hint="eastAsia"/>
        </w:rPr>
        <w:t>开发框架，程序员可以创建独立的</w:t>
      </w:r>
      <w:r>
        <w:rPr>
          <w:rFonts w:hint="eastAsia"/>
        </w:rPr>
        <w:t>Spring</w:t>
      </w:r>
      <w:r>
        <w:rPr>
          <w:rFonts w:hint="eastAsia"/>
        </w:rPr>
        <w:t>程序，并且</w:t>
      </w:r>
      <w:r>
        <w:rPr>
          <w:rFonts w:hint="eastAsia"/>
        </w:rPr>
        <w:t>Spring</w:t>
      </w:r>
      <w:r>
        <w:t xml:space="preserve"> </w:t>
      </w:r>
      <w:r>
        <w:rPr>
          <w:rFonts w:hint="eastAsia"/>
        </w:rPr>
        <w:t>Boot</w:t>
      </w:r>
      <w:r>
        <w:rPr>
          <w:rFonts w:hint="eastAsia"/>
        </w:rPr>
        <w:t>框架中有内置服务器，比起</w:t>
      </w:r>
      <w:r>
        <w:rPr>
          <w:rFonts w:hint="eastAsia"/>
        </w:rPr>
        <w:t>SSH</w:t>
      </w:r>
      <w:r>
        <w:rPr>
          <w:rFonts w:hint="eastAsia"/>
        </w:rPr>
        <w:t>框架来能够大大减少需要程序员进行构建配置的工作。在使用</w:t>
      </w:r>
      <w:r>
        <w:rPr>
          <w:rFonts w:hint="eastAsia"/>
        </w:rPr>
        <w:t>S</w:t>
      </w:r>
      <w:r>
        <w:t>pring Boot</w:t>
      </w:r>
      <w:r>
        <w:rPr>
          <w:rFonts w:hint="eastAsia"/>
        </w:rPr>
        <w:t>开发框架时，程序员可以通过注解的方式来配置一些包括像数据库的连接信息等的动态参数。</w:t>
      </w:r>
      <w:r>
        <w:rPr>
          <w:rFonts w:hint="eastAsia"/>
        </w:rPr>
        <w:t>Spring</w:t>
      </w:r>
      <w:r>
        <w:t xml:space="preserve"> </w:t>
      </w:r>
      <w:r>
        <w:rPr>
          <w:rFonts w:hint="eastAsia"/>
        </w:rPr>
        <w:t>Boot</w:t>
      </w:r>
      <w:r>
        <w:rPr>
          <w:rFonts w:hint="eastAsia"/>
        </w:rPr>
        <w:t>框架能够支持自动地配置应用程序所需要的</w:t>
      </w:r>
      <w:r>
        <w:rPr>
          <w:rFonts w:hint="eastAsia"/>
        </w:rPr>
        <w:t>Spring</w:t>
      </w:r>
      <w:r>
        <w:rPr>
          <w:rFonts w:hint="eastAsia"/>
        </w:rPr>
        <w:t>框架以及第三方的库，并且程序员不再需要编写大量的</w:t>
      </w:r>
      <w:r>
        <w:rPr>
          <w:rFonts w:hint="eastAsia"/>
        </w:rPr>
        <w:t>XML</w:t>
      </w:r>
      <w:r>
        <w:rPr>
          <w:rFonts w:hint="eastAsia"/>
        </w:rPr>
        <w:t>代码来进行构建配置，这大大降低了程序员的额外配置工作，从而减少了程序员的工作量。</w:t>
      </w:r>
    </w:p>
    <w:p w:rsidR="007D5208" w:rsidRDefault="00493749" w:rsidP="00493749">
      <w:pPr>
        <w:ind w:firstLine="420"/>
      </w:pPr>
      <w:r>
        <w:rPr>
          <w:rFonts w:hint="eastAsia"/>
        </w:rPr>
        <w:t>因为</w:t>
      </w:r>
      <w:r>
        <w:rPr>
          <w:rFonts w:hint="eastAsia"/>
        </w:rPr>
        <w:t>Spring</w:t>
      </w:r>
      <w:r>
        <w:t xml:space="preserve"> </w:t>
      </w:r>
      <w:r>
        <w:rPr>
          <w:rFonts w:hint="eastAsia"/>
        </w:rPr>
        <w:t>Boot</w:t>
      </w:r>
      <w:r>
        <w:rPr>
          <w:rFonts w:hint="eastAsia"/>
        </w:rPr>
        <w:t>框架中集成了</w:t>
      </w:r>
      <w:r>
        <w:rPr>
          <w:rFonts w:hint="eastAsia"/>
        </w:rPr>
        <w:t>Tomcat</w:t>
      </w:r>
      <w:r>
        <w:rPr>
          <w:rFonts w:hint="eastAsia"/>
        </w:rPr>
        <w:t>、</w:t>
      </w:r>
      <w:r>
        <w:rPr>
          <w:rFonts w:hint="eastAsia"/>
        </w:rPr>
        <w:t>Jetty</w:t>
      </w:r>
      <w:r>
        <w:rPr>
          <w:rFonts w:hint="eastAsia"/>
        </w:rPr>
        <w:t>等服务器组件，程序员在进行</w:t>
      </w:r>
      <w:r>
        <w:rPr>
          <w:rFonts w:hint="eastAsia"/>
        </w:rPr>
        <w:t>Web</w:t>
      </w:r>
      <w:r>
        <w:rPr>
          <w:rFonts w:hint="eastAsia"/>
        </w:rPr>
        <w:t>应用系统开发时，不再需要将应用程序发布到单独的</w:t>
      </w:r>
      <w:proofErr w:type="spellStart"/>
      <w:r>
        <w:rPr>
          <w:rFonts w:hint="eastAsia"/>
        </w:rPr>
        <w:t>J</w:t>
      </w:r>
      <w:r w:rsidR="00860029">
        <w:rPr>
          <w:rFonts w:hint="eastAsia"/>
        </w:rPr>
        <w:t>B</w:t>
      </w:r>
      <w:r>
        <w:rPr>
          <w:rFonts w:hint="eastAsia"/>
        </w:rPr>
        <w:t>oss</w:t>
      </w:r>
      <w:proofErr w:type="spellEnd"/>
      <w:r>
        <w:rPr>
          <w:rFonts w:hint="eastAsia"/>
        </w:rPr>
        <w:t>、</w:t>
      </w:r>
      <w:r>
        <w:rPr>
          <w:rFonts w:hint="eastAsia"/>
        </w:rPr>
        <w:t>Tomcat</w:t>
      </w:r>
      <w:r>
        <w:rPr>
          <w:rFonts w:hint="eastAsia"/>
        </w:rPr>
        <w:t>等</w:t>
      </w:r>
      <w:r>
        <w:rPr>
          <w:rFonts w:hint="eastAsia"/>
        </w:rPr>
        <w:t>HTTP</w:t>
      </w:r>
      <w:r>
        <w:rPr>
          <w:rFonts w:hint="eastAsia"/>
        </w:rPr>
        <w:t>服务器上。程序员可以</w:t>
      </w:r>
      <w:r w:rsidR="00DE0265">
        <w:rPr>
          <w:rFonts w:hint="eastAsia"/>
        </w:rPr>
        <w:t>跟</w:t>
      </w:r>
      <w:r>
        <w:rPr>
          <w:rFonts w:hint="eastAsia"/>
        </w:rPr>
        <w:t>启动一个普通的</w:t>
      </w:r>
      <w:r>
        <w:rPr>
          <w:rFonts w:hint="eastAsia"/>
        </w:rPr>
        <w:t>Java</w:t>
      </w:r>
      <w:r>
        <w:rPr>
          <w:rFonts w:hint="eastAsia"/>
        </w:rPr>
        <w:t>程序一样在</w:t>
      </w:r>
      <w:r>
        <w:rPr>
          <w:rFonts w:hint="eastAsia"/>
        </w:rPr>
        <w:t>Spring</w:t>
      </w:r>
      <w:r>
        <w:t xml:space="preserve"> </w:t>
      </w:r>
      <w:r>
        <w:rPr>
          <w:rFonts w:hint="eastAsia"/>
        </w:rPr>
        <w:t>Boot</w:t>
      </w:r>
      <w:r>
        <w:rPr>
          <w:rFonts w:hint="eastAsia"/>
        </w:rPr>
        <w:t>框架中启</w:t>
      </w:r>
      <w:r>
        <w:rPr>
          <w:rFonts w:hint="eastAsia"/>
        </w:rPr>
        <w:lastRenderedPageBreak/>
        <w:t>动其开发的</w:t>
      </w:r>
      <w:r>
        <w:rPr>
          <w:rFonts w:hint="eastAsia"/>
        </w:rPr>
        <w:t>Web</w:t>
      </w:r>
      <w:r>
        <w:rPr>
          <w:rFonts w:hint="eastAsia"/>
        </w:rPr>
        <w:t>应用系统。</w:t>
      </w:r>
    </w:p>
    <w:p w:rsidR="00120F1D" w:rsidRDefault="00120F1D" w:rsidP="00120F1D">
      <w:pPr>
        <w:pStyle w:val="3"/>
      </w:pPr>
      <w:r>
        <w:rPr>
          <w:rFonts w:hint="eastAsia"/>
        </w:rPr>
        <w:t>3</w:t>
      </w:r>
      <w:r>
        <w:t>.3.4</w:t>
      </w:r>
      <w:r>
        <w:rPr>
          <w:rFonts w:hint="eastAsia"/>
        </w:rPr>
        <w:t>数据库选型</w:t>
      </w:r>
    </w:p>
    <w:p w:rsidR="00120F1D" w:rsidRDefault="003F020D" w:rsidP="00120F1D">
      <w:r>
        <w:tab/>
      </w:r>
      <w:proofErr w:type="spellStart"/>
      <w:r>
        <w:rPr>
          <w:rFonts w:hint="eastAsia"/>
        </w:rPr>
        <w:t>Mysql</w:t>
      </w:r>
      <w:proofErr w:type="spellEnd"/>
      <w:r>
        <w:rPr>
          <w:rFonts w:hint="eastAsia"/>
        </w:rPr>
        <w:t>和</w:t>
      </w:r>
      <w:r>
        <w:rPr>
          <w:rFonts w:hint="eastAsia"/>
        </w:rPr>
        <w:t>MongoDB</w:t>
      </w:r>
      <w:r>
        <w:rPr>
          <w:rFonts w:hint="eastAsia"/>
        </w:rPr>
        <w:t>都是开源的常用数据库，一个是传统的关系型数据库，</w:t>
      </w:r>
      <w:r>
        <w:rPr>
          <w:rFonts w:hint="eastAsia"/>
        </w:rPr>
        <w:t>MongoDB</w:t>
      </w:r>
      <w:r>
        <w:rPr>
          <w:rFonts w:hint="eastAsia"/>
        </w:rPr>
        <w:t>则是非关系型数据库，也叫文档型数据库，是一种</w:t>
      </w:r>
      <w:r>
        <w:rPr>
          <w:rFonts w:hint="eastAsia"/>
        </w:rPr>
        <w:t>NoSQL</w:t>
      </w:r>
      <w:r>
        <w:rPr>
          <w:rFonts w:hint="eastAsia"/>
        </w:rPr>
        <w:t>的数据库。两者差异对比如图</w:t>
      </w:r>
      <w:r>
        <w:rPr>
          <w:rFonts w:hint="eastAsia"/>
        </w:rPr>
        <w:t>7</w:t>
      </w:r>
      <w:r>
        <w:rPr>
          <w:rFonts w:hint="eastAsia"/>
        </w:rPr>
        <w:t>所示：</w:t>
      </w:r>
    </w:p>
    <w:p w:rsidR="003F020D" w:rsidRDefault="003F020D" w:rsidP="00120F1D">
      <w:r>
        <w:rPr>
          <w:noProof/>
        </w:rPr>
        <w:drawing>
          <wp:inline distT="0" distB="0" distL="0" distR="0">
            <wp:extent cx="5274310" cy="41059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4310" cy="4105910"/>
                    </a:xfrm>
                    <a:prstGeom prst="rect">
                      <a:avLst/>
                    </a:prstGeom>
                  </pic:spPr>
                </pic:pic>
              </a:graphicData>
            </a:graphic>
          </wp:inline>
        </w:drawing>
      </w:r>
    </w:p>
    <w:p w:rsidR="003F020D" w:rsidRDefault="003F020D" w:rsidP="003F020D">
      <w:pPr>
        <w:jc w:val="center"/>
      </w:pPr>
      <w:r>
        <w:rPr>
          <w:rFonts w:hint="eastAsia"/>
        </w:rPr>
        <w:t>图</w:t>
      </w:r>
      <w:r>
        <w:rPr>
          <w:rFonts w:hint="eastAsia"/>
        </w:rPr>
        <w:t>7</w:t>
      </w:r>
      <w:r>
        <w:t xml:space="preserve"> </w:t>
      </w:r>
      <w:r>
        <w:rPr>
          <w:rFonts w:hint="eastAsia"/>
        </w:rPr>
        <w:t>MongoDB</w:t>
      </w:r>
      <w:r>
        <w:rPr>
          <w:rFonts w:hint="eastAsia"/>
        </w:rPr>
        <w:t>与</w:t>
      </w:r>
      <w:r>
        <w:rPr>
          <w:rFonts w:hint="eastAsia"/>
        </w:rPr>
        <w:t>MySQL</w:t>
      </w:r>
      <w:r>
        <w:rPr>
          <w:rFonts w:hint="eastAsia"/>
        </w:rPr>
        <w:t>的差异对比</w:t>
      </w:r>
    </w:p>
    <w:p w:rsidR="003F020D" w:rsidRDefault="003F020D" w:rsidP="003F020D">
      <w:pPr>
        <w:jc w:val="left"/>
      </w:pPr>
      <w:r>
        <w:tab/>
      </w:r>
      <w:r w:rsidR="0072268C">
        <w:rPr>
          <w:rFonts w:hint="eastAsia"/>
        </w:rPr>
        <w:t>鉴于本系统会有很多</w:t>
      </w:r>
      <w:proofErr w:type="spellStart"/>
      <w:r w:rsidR="0072268C">
        <w:rPr>
          <w:rFonts w:hint="eastAsia"/>
        </w:rPr>
        <w:t>json</w:t>
      </w:r>
      <w:proofErr w:type="spellEnd"/>
      <w:r w:rsidR="0072268C">
        <w:rPr>
          <w:rFonts w:hint="eastAsia"/>
        </w:rPr>
        <w:t>格式的模型数据以及数字孪生体所需大量数据的背景下，</w:t>
      </w:r>
      <w:r w:rsidR="0072268C">
        <w:rPr>
          <w:rFonts w:hint="eastAsia"/>
        </w:rPr>
        <w:t>MongoDB</w:t>
      </w:r>
      <w:r w:rsidR="0072268C">
        <w:rPr>
          <w:rFonts w:hint="eastAsia"/>
        </w:rPr>
        <w:t>的高速读写特性，以及未来的高扩展性，都是我们系统数据存储方案的不二之选。</w:t>
      </w:r>
    </w:p>
    <w:p w:rsidR="005F1041" w:rsidRDefault="005F1041" w:rsidP="005F1041">
      <w:pPr>
        <w:pStyle w:val="3"/>
        <w:rPr>
          <w:sz w:val="30"/>
          <w:szCs w:val="30"/>
        </w:rPr>
      </w:pPr>
      <w:r>
        <w:rPr>
          <w:sz w:val="30"/>
          <w:szCs w:val="30"/>
        </w:rPr>
        <w:t xml:space="preserve">3.3.5 </w:t>
      </w:r>
      <w:proofErr w:type="spellStart"/>
      <w:r w:rsidRPr="005F1041">
        <w:rPr>
          <w:sz w:val="30"/>
          <w:szCs w:val="30"/>
        </w:rPr>
        <w:t>W</w:t>
      </w:r>
      <w:r>
        <w:rPr>
          <w:rFonts w:hint="eastAsia"/>
          <w:sz w:val="30"/>
          <w:szCs w:val="30"/>
        </w:rPr>
        <w:t>ebA</w:t>
      </w:r>
      <w:r w:rsidRPr="005F1041">
        <w:rPr>
          <w:rFonts w:hint="eastAsia"/>
          <w:sz w:val="30"/>
          <w:szCs w:val="30"/>
        </w:rPr>
        <w:t>ssambly</w:t>
      </w:r>
      <w:proofErr w:type="spellEnd"/>
    </w:p>
    <w:p w:rsidR="005F1041" w:rsidRDefault="005F1041" w:rsidP="005F1041">
      <w:pPr>
        <w:ind w:firstLine="420"/>
      </w:pPr>
      <w:proofErr w:type="spellStart"/>
      <w:r>
        <w:rPr>
          <w:rFonts w:hint="eastAsia"/>
        </w:rPr>
        <w:t>WebAssembly</w:t>
      </w:r>
      <w:proofErr w:type="spellEnd"/>
      <w:r>
        <w:rPr>
          <w:rFonts w:hint="eastAsia"/>
        </w:rPr>
        <w:t>是一种由多家浏览器厂商共同推出的新的可移植二进制代码形式，它可以为</w:t>
      </w:r>
      <w:r>
        <w:rPr>
          <w:rFonts w:hint="eastAsia"/>
        </w:rPr>
        <w:t>Web</w:t>
      </w:r>
      <w:r>
        <w:rPr>
          <w:rFonts w:hint="eastAsia"/>
        </w:rPr>
        <w:t>端应用程序提供接近本地层代码的执行速度</w:t>
      </w:r>
      <w:r w:rsidR="001D76E2">
        <w:fldChar w:fldCharType="begin"/>
      </w:r>
      <w:r w:rsidR="00E24D43">
        <w:instrText xml:space="preserve"> </w:instrText>
      </w:r>
      <w:r w:rsidR="00E24D43">
        <w:rPr>
          <w:rFonts w:hint="eastAsia"/>
        </w:rPr>
        <w:instrText>REF _Ref55412091 \r \h</w:instrText>
      </w:r>
      <w:r w:rsidR="00E24D43">
        <w:instrText xml:space="preserve"> </w:instrText>
      </w:r>
      <w:r w:rsidR="001D76E2">
        <w:fldChar w:fldCharType="separate"/>
      </w:r>
      <w:r w:rsidR="00E24D43">
        <w:t>[15]</w:t>
      </w:r>
      <w:r w:rsidR="001D76E2">
        <w:fldChar w:fldCharType="end"/>
      </w:r>
      <w:r w:rsidR="001D76E2">
        <w:fldChar w:fldCharType="begin"/>
      </w:r>
      <w:r w:rsidR="00E24D43">
        <w:instrText xml:space="preserve"> REF _Ref55412093 \r \h </w:instrText>
      </w:r>
      <w:r w:rsidR="001D76E2">
        <w:fldChar w:fldCharType="separate"/>
      </w:r>
      <w:r w:rsidR="00E24D43">
        <w:t>[16]</w:t>
      </w:r>
      <w:r w:rsidR="001D76E2">
        <w:fldChar w:fldCharType="end"/>
      </w:r>
      <w:r>
        <w:rPr>
          <w:rFonts w:hint="eastAsia"/>
        </w:rPr>
        <w:t>，并且可以作为</w:t>
      </w:r>
      <w:r>
        <w:rPr>
          <w:rFonts w:hint="eastAsia"/>
        </w:rPr>
        <w:t xml:space="preserve"> C/C++</w:t>
      </w:r>
      <w:r w:rsidR="008C4EE7">
        <w:rPr>
          <w:rFonts w:hint="eastAsia"/>
        </w:rPr>
        <w:t>，</w:t>
      </w:r>
      <w:r w:rsidR="008C4EE7">
        <w:t>Rust</w:t>
      </w:r>
      <w:r w:rsidR="001D76E2">
        <w:fldChar w:fldCharType="begin"/>
      </w:r>
      <w:r w:rsidR="00E24D43">
        <w:instrText xml:space="preserve"> REF _Ref55412104 \r \h </w:instrText>
      </w:r>
      <w:r w:rsidR="001D76E2">
        <w:fldChar w:fldCharType="separate"/>
      </w:r>
      <w:r w:rsidR="00E24D43">
        <w:t>[17]</w:t>
      </w:r>
      <w:r w:rsidR="001D76E2">
        <w:fldChar w:fldCharType="end"/>
      </w:r>
      <w:r>
        <w:rPr>
          <w:rFonts w:hint="eastAsia"/>
        </w:rPr>
        <w:t>等语言的编译目标。正因为这样，它为以前难以移植到</w:t>
      </w:r>
      <w:r>
        <w:rPr>
          <w:rFonts w:hint="eastAsia"/>
        </w:rPr>
        <w:t xml:space="preserve"> Web </w:t>
      </w:r>
      <w:r>
        <w:rPr>
          <w:rFonts w:hint="eastAsia"/>
        </w:rPr>
        <w:t>端的应用提供了解决方案，并且提供了高效的运行环境</w:t>
      </w:r>
      <w:r w:rsidR="001D76E2">
        <w:fldChar w:fldCharType="begin"/>
      </w:r>
      <w:r w:rsidR="00E24D43">
        <w:instrText xml:space="preserve"> </w:instrText>
      </w:r>
      <w:r w:rsidR="00E24D43">
        <w:rPr>
          <w:rFonts w:hint="eastAsia"/>
        </w:rPr>
        <w:instrText>REF _Ref55412110 \r \h</w:instrText>
      </w:r>
      <w:r w:rsidR="00E24D43">
        <w:instrText xml:space="preserve"> </w:instrText>
      </w:r>
      <w:r w:rsidR="001D76E2">
        <w:fldChar w:fldCharType="separate"/>
      </w:r>
      <w:r w:rsidR="00E24D43">
        <w:t>[18]</w:t>
      </w:r>
      <w:r w:rsidR="001D76E2">
        <w:fldChar w:fldCharType="end"/>
      </w:r>
      <w:r>
        <w:rPr>
          <w:rFonts w:hint="eastAsia"/>
        </w:rPr>
        <w:t>。</w:t>
      </w:r>
    </w:p>
    <w:p w:rsidR="005F1041" w:rsidRDefault="005F1041" w:rsidP="005F1041">
      <w:pPr>
        <w:ind w:firstLine="420"/>
      </w:pPr>
      <w:proofErr w:type="spellStart"/>
      <w:r>
        <w:rPr>
          <w:rFonts w:hint="eastAsia"/>
        </w:rPr>
        <w:t>WebAssembly</w:t>
      </w:r>
      <w:proofErr w:type="spellEnd"/>
      <w:r>
        <w:rPr>
          <w:rFonts w:hint="eastAsia"/>
        </w:rPr>
        <w:t>允许使用者采用</w:t>
      </w:r>
      <w:r>
        <w:rPr>
          <w:rFonts w:hint="eastAsia"/>
        </w:rPr>
        <w:t>C</w:t>
      </w:r>
      <w:r>
        <w:rPr>
          <w:rFonts w:hint="eastAsia"/>
        </w:rPr>
        <w:t>，</w:t>
      </w:r>
      <w:r>
        <w:rPr>
          <w:rFonts w:hint="eastAsia"/>
        </w:rPr>
        <w:t>C++</w:t>
      </w:r>
      <w:r>
        <w:rPr>
          <w:rFonts w:hint="eastAsia"/>
        </w:rPr>
        <w:t>或</w:t>
      </w:r>
      <w:r>
        <w:rPr>
          <w:rFonts w:hint="eastAsia"/>
        </w:rPr>
        <w:t>Rust</w:t>
      </w:r>
      <w:r>
        <w:rPr>
          <w:rFonts w:hint="eastAsia"/>
        </w:rPr>
        <w:t>等代码，并将其编译生成相应的</w:t>
      </w:r>
      <w:proofErr w:type="spellStart"/>
      <w:r>
        <w:rPr>
          <w:rFonts w:hint="eastAsia"/>
        </w:rPr>
        <w:t>WebAssembly</w:t>
      </w:r>
      <w:proofErr w:type="spellEnd"/>
      <w:r>
        <w:rPr>
          <w:rFonts w:hint="eastAsia"/>
        </w:rPr>
        <w:t>模块。用户可以将其加载到</w:t>
      </w:r>
      <w:r>
        <w:rPr>
          <w:rFonts w:hint="eastAsia"/>
        </w:rPr>
        <w:t xml:space="preserve">Web </w:t>
      </w:r>
      <w:r>
        <w:rPr>
          <w:rFonts w:hint="eastAsia"/>
        </w:rPr>
        <w:t>应用程序中并通过</w:t>
      </w:r>
      <w:r>
        <w:rPr>
          <w:rFonts w:hint="eastAsia"/>
        </w:rPr>
        <w:t xml:space="preserve">JavaScript </w:t>
      </w:r>
      <w:r>
        <w:rPr>
          <w:rFonts w:hint="eastAsia"/>
        </w:rPr>
        <w:t>调用它，它不是</w:t>
      </w:r>
      <w:r w:rsidR="00F11A58">
        <w:rPr>
          <w:rFonts w:hint="eastAsia"/>
        </w:rPr>
        <w:t>JavaScript</w:t>
      </w:r>
      <w:r w:rsidR="00F11A58">
        <w:rPr>
          <w:rFonts w:hint="eastAsia"/>
        </w:rPr>
        <w:t>的替代品，</w:t>
      </w:r>
      <w:r>
        <w:rPr>
          <w:rFonts w:hint="eastAsia"/>
        </w:rPr>
        <w:t>它需要与</w:t>
      </w:r>
      <w:r w:rsidR="00F11A58">
        <w:rPr>
          <w:rFonts w:hint="eastAsia"/>
        </w:rPr>
        <w:t>JavaScript</w:t>
      </w:r>
      <w:r>
        <w:rPr>
          <w:rFonts w:hint="eastAsia"/>
        </w:rPr>
        <w:t>一起使用。目前，</w:t>
      </w:r>
      <w:proofErr w:type="spellStart"/>
      <w:r>
        <w:rPr>
          <w:rFonts w:hint="eastAsia"/>
        </w:rPr>
        <w:lastRenderedPageBreak/>
        <w:t>Emscripten</w:t>
      </w:r>
      <w:proofErr w:type="spellEnd"/>
      <w:r>
        <w:rPr>
          <w:rFonts w:hint="eastAsia"/>
        </w:rPr>
        <w:t>提供了一个框架，用于将</w:t>
      </w:r>
      <w:r>
        <w:rPr>
          <w:rFonts w:hint="eastAsia"/>
        </w:rPr>
        <w:t>C/C++</w:t>
      </w:r>
      <w:r>
        <w:rPr>
          <w:rFonts w:hint="eastAsia"/>
        </w:rPr>
        <w:t>等编译生成</w:t>
      </w:r>
      <w:proofErr w:type="spellStart"/>
      <w:r>
        <w:rPr>
          <w:rFonts w:hint="eastAsia"/>
        </w:rPr>
        <w:t>WebAssembly</w:t>
      </w:r>
      <w:proofErr w:type="spellEnd"/>
      <w:r>
        <w:rPr>
          <w:rFonts w:hint="eastAsia"/>
        </w:rPr>
        <w:t>，并且生成在</w:t>
      </w:r>
      <w:r>
        <w:rPr>
          <w:rFonts w:hint="eastAsia"/>
        </w:rPr>
        <w:t>JavaScript</w:t>
      </w:r>
      <w:r>
        <w:rPr>
          <w:rFonts w:hint="eastAsia"/>
        </w:rPr>
        <w:t>中嵌入</w:t>
      </w:r>
      <w:proofErr w:type="spellStart"/>
      <w:r>
        <w:rPr>
          <w:rFonts w:hint="eastAsia"/>
        </w:rPr>
        <w:t>WebAssembly</w:t>
      </w:r>
      <w:proofErr w:type="spellEnd"/>
      <w:r>
        <w:rPr>
          <w:rFonts w:hint="eastAsia"/>
        </w:rPr>
        <w:t>模块所需的执行环境。通过这个框架，就可以在</w:t>
      </w:r>
      <w:r>
        <w:rPr>
          <w:rFonts w:hint="eastAsia"/>
        </w:rPr>
        <w:t>JavaScript</w:t>
      </w:r>
      <w:r>
        <w:rPr>
          <w:rFonts w:hint="eastAsia"/>
        </w:rPr>
        <w:t>运行过程中调用通过</w:t>
      </w:r>
      <w:r>
        <w:rPr>
          <w:rFonts w:hint="eastAsia"/>
        </w:rPr>
        <w:t>C/C++</w:t>
      </w:r>
      <w:r>
        <w:rPr>
          <w:rFonts w:hint="eastAsia"/>
        </w:rPr>
        <w:t>等实现的函数。</w:t>
      </w:r>
    </w:p>
    <w:p w:rsidR="005F1041" w:rsidRDefault="00F11A58" w:rsidP="005F1041">
      <w:pPr>
        <w:ind w:firstLine="420"/>
      </w:pPr>
      <w:proofErr w:type="spellStart"/>
      <w:r>
        <w:rPr>
          <w:rFonts w:hint="eastAsia"/>
        </w:rPr>
        <w:t>WebAssembly</w:t>
      </w:r>
      <w:proofErr w:type="spellEnd"/>
      <w:r w:rsidR="005F1041">
        <w:rPr>
          <w:rFonts w:hint="eastAsia"/>
        </w:rPr>
        <w:t>被创造的主要目的是在</w:t>
      </w:r>
      <w:r>
        <w:rPr>
          <w:rFonts w:hint="eastAsia"/>
        </w:rPr>
        <w:t>Web</w:t>
      </w:r>
      <w:r w:rsidR="005F1041">
        <w:rPr>
          <w:rFonts w:hint="eastAsia"/>
        </w:rPr>
        <w:t>端获取更好的执行性能，它的二进制文件形式比</w:t>
      </w:r>
      <w:r>
        <w:rPr>
          <w:rFonts w:hint="eastAsia"/>
        </w:rPr>
        <w:t>JavaScript</w:t>
      </w:r>
      <w:r w:rsidR="005F1041">
        <w:rPr>
          <w:rFonts w:hint="eastAsia"/>
        </w:rPr>
        <w:t>文件拥有更小的体积，因此加载和执行速度也更快。</w:t>
      </w:r>
      <w:r>
        <w:rPr>
          <w:rFonts w:hint="eastAsia"/>
        </w:rPr>
        <w:t>JavaScript</w:t>
      </w:r>
      <w:r w:rsidR="005F1041">
        <w:rPr>
          <w:rFonts w:hint="eastAsia"/>
        </w:rPr>
        <w:t>是一种</w:t>
      </w:r>
      <w:r w:rsidR="00E24D43">
        <w:rPr>
          <w:rFonts w:hint="eastAsia"/>
        </w:rPr>
        <w:t>弱</w:t>
      </w:r>
      <w:r w:rsidR="005F1041">
        <w:rPr>
          <w:rFonts w:hint="eastAsia"/>
        </w:rPr>
        <w:t>类型语言，在编写代码时不需要进行变量类型的定义，也不需要提前编译。这使得代码的编写变得简单快捷，但是这也意味着</w:t>
      </w:r>
      <w:r w:rsidR="005F1041">
        <w:rPr>
          <w:rFonts w:hint="eastAsia"/>
        </w:rPr>
        <w:t>JavaScript</w:t>
      </w:r>
      <w:r w:rsidR="005F1041">
        <w:rPr>
          <w:rFonts w:hint="eastAsia"/>
        </w:rPr>
        <w:t>引擎需要承担许多工作。它必须在浏览器端对代码进行解释执行。解释执行</w:t>
      </w:r>
      <w:r>
        <w:rPr>
          <w:rFonts w:hint="eastAsia"/>
        </w:rPr>
        <w:t xml:space="preserve"> JavaScript</w:t>
      </w:r>
      <w:r w:rsidR="005F1041">
        <w:rPr>
          <w:rFonts w:hint="eastAsia"/>
        </w:rPr>
        <w:t>的过程需要将纯文本的代码解析生成抽象语法树的数据结构，并且将其转换成二进制格式</w:t>
      </w:r>
      <w:r w:rsidR="001D76E2">
        <w:fldChar w:fldCharType="begin"/>
      </w:r>
      <w:r w:rsidR="004B28D2">
        <w:instrText xml:space="preserve"> </w:instrText>
      </w:r>
      <w:r w:rsidR="004B28D2">
        <w:rPr>
          <w:rFonts w:hint="eastAsia"/>
        </w:rPr>
        <w:instrText>REF _Ref55412129 \r \h</w:instrText>
      </w:r>
      <w:r w:rsidR="004B28D2">
        <w:instrText xml:space="preserve"> </w:instrText>
      </w:r>
      <w:r w:rsidR="001D76E2">
        <w:fldChar w:fldCharType="separate"/>
      </w:r>
      <w:r w:rsidR="004B28D2">
        <w:t>[19]</w:t>
      </w:r>
      <w:r w:rsidR="001D76E2">
        <w:fldChar w:fldCharType="end"/>
      </w:r>
      <w:r w:rsidR="005F1041">
        <w:rPr>
          <w:rFonts w:hint="eastAsia"/>
        </w:rPr>
        <w:t>。而</w:t>
      </w:r>
      <w:proofErr w:type="spellStart"/>
      <w:r>
        <w:rPr>
          <w:rFonts w:hint="eastAsia"/>
        </w:rPr>
        <w:t>WebAssembly</w:t>
      </w:r>
      <w:proofErr w:type="spellEnd"/>
      <w:r w:rsidR="005F1041">
        <w:rPr>
          <w:rFonts w:hint="eastAsia"/>
        </w:rPr>
        <w:t>以二进制的形式提供，解析速度更快</w:t>
      </w:r>
      <w:r w:rsidR="001D76E2">
        <w:fldChar w:fldCharType="begin"/>
      </w:r>
      <w:r w:rsidR="004B28D2">
        <w:instrText xml:space="preserve"> </w:instrText>
      </w:r>
      <w:r w:rsidR="004B28D2">
        <w:rPr>
          <w:rFonts w:hint="eastAsia"/>
        </w:rPr>
        <w:instrText>REF _Ref55412138 \r \h</w:instrText>
      </w:r>
      <w:r w:rsidR="004B28D2">
        <w:instrText xml:space="preserve"> </w:instrText>
      </w:r>
      <w:r w:rsidR="001D76E2">
        <w:fldChar w:fldCharType="separate"/>
      </w:r>
      <w:r w:rsidR="004B28D2">
        <w:t>[20]</w:t>
      </w:r>
      <w:r w:rsidR="001D76E2">
        <w:fldChar w:fldCharType="end"/>
      </w:r>
      <w:r w:rsidR="005F1041">
        <w:rPr>
          <w:rFonts w:hint="eastAsia"/>
        </w:rPr>
        <w:t>。并且</w:t>
      </w:r>
      <w:proofErr w:type="spellStart"/>
      <w:r>
        <w:rPr>
          <w:rFonts w:hint="eastAsia"/>
        </w:rPr>
        <w:t>WebAssembly</w:t>
      </w:r>
      <w:proofErr w:type="spellEnd"/>
      <w:r w:rsidR="005F1041">
        <w:rPr>
          <w:rFonts w:hint="eastAsia"/>
        </w:rPr>
        <w:t>是一种静态类型语言，它与</w:t>
      </w:r>
      <w:r>
        <w:rPr>
          <w:rFonts w:hint="eastAsia"/>
        </w:rPr>
        <w:t>JavaScript</w:t>
      </w:r>
      <w:r w:rsidR="005F1041">
        <w:rPr>
          <w:rFonts w:hint="eastAsia"/>
        </w:rPr>
        <w:t>不同，不需要在执行的过程中进行复杂的数据类型的推导，而且大多数的优化都是在编译源代码期间，甚至在进入浏览器之前发生的。这就使得在浏览器端可以减少额外的性能开销。并且</w:t>
      </w:r>
      <w:r>
        <w:rPr>
          <w:rFonts w:hint="eastAsia"/>
        </w:rPr>
        <w:t xml:space="preserve"> </w:t>
      </w:r>
      <w:proofErr w:type="spellStart"/>
      <w:r>
        <w:rPr>
          <w:rFonts w:hint="eastAsia"/>
        </w:rPr>
        <w:t>WebAssembly</w:t>
      </w:r>
      <w:proofErr w:type="spellEnd"/>
      <w:r w:rsidR="005F1041">
        <w:rPr>
          <w:rFonts w:hint="eastAsia"/>
        </w:rPr>
        <w:t>和</w:t>
      </w:r>
      <w:r w:rsidR="005F1041">
        <w:rPr>
          <w:rFonts w:hint="eastAsia"/>
        </w:rPr>
        <w:t>C/C++</w:t>
      </w:r>
      <w:r w:rsidR="005F1041">
        <w:rPr>
          <w:rFonts w:hint="eastAsia"/>
        </w:rPr>
        <w:t>这样的语言一样，内存都是手动管理的，并不提供垃圾回收机制。所有的这些机制都是为了提供了更好，更可靠的性能。所以通过</w:t>
      </w:r>
      <w:r w:rsidR="005F1041">
        <w:rPr>
          <w:rFonts w:hint="eastAsia"/>
        </w:rPr>
        <w:t xml:space="preserve"> </w:t>
      </w:r>
      <w:proofErr w:type="spellStart"/>
      <w:r w:rsidR="005F1041">
        <w:rPr>
          <w:rFonts w:hint="eastAsia"/>
        </w:rPr>
        <w:t>WebAss</w:t>
      </w:r>
      <w:r>
        <w:rPr>
          <w:rFonts w:hint="eastAsia"/>
        </w:rPr>
        <w:t>embly</w:t>
      </w:r>
      <w:proofErr w:type="spellEnd"/>
      <w:r w:rsidR="005F1041">
        <w:rPr>
          <w:rFonts w:hint="eastAsia"/>
        </w:rPr>
        <w:t>可以将大量与性能相关的计算密集型代码移植到</w:t>
      </w:r>
      <w:r w:rsidR="005F1041">
        <w:rPr>
          <w:rFonts w:hint="eastAsia"/>
        </w:rPr>
        <w:t xml:space="preserve"> Web </w:t>
      </w:r>
      <w:r w:rsidR="005F1041">
        <w:rPr>
          <w:rFonts w:hint="eastAsia"/>
        </w:rPr>
        <w:t>端运行。</w:t>
      </w:r>
    </w:p>
    <w:p w:rsidR="00C20AA6" w:rsidRDefault="00C20AA6" w:rsidP="00C20AA6">
      <w:pPr>
        <w:pStyle w:val="2"/>
        <w:numPr>
          <w:ilvl w:val="1"/>
          <w:numId w:val="3"/>
        </w:numPr>
        <w:ind w:rightChars="40" w:right="96"/>
      </w:pPr>
      <w:r>
        <w:rPr>
          <w:rFonts w:hint="eastAsia"/>
        </w:rPr>
        <w:t>系统评价指标</w:t>
      </w:r>
    </w:p>
    <w:p w:rsidR="00C20AA6" w:rsidRDefault="00243500" w:rsidP="00C20AA6">
      <w:r>
        <w:rPr>
          <w:rFonts w:hint="eastAsia"/>
        </w:rPr>
        <w:t>①前端首屏加载时间：</w:t>
      </w:r>
    </w:p>
    <w:p w:rsidR="00243500" w:rsidRDefault="00243500" w:rsidP="00243500">
      <w:r>
        <w:rPr>
          <w:rFonts w:hint="eastAsia"/>
        </w:rPr>
        <w:t>0-3</w:t>
      </w:r>
      <w:r>
        <w:rPr>
          <w:rFonts w:hint="eastAsia"/>
        </w:rPr>
        <w:t>秒：用户体验最好，打分</w:t>
      </w:r>
      <w:r>
        <w:rPr>
          <w:rFonts w:hint="eastAsia"/>
        </w:rPr>
        <w:t>100</w:t>
      </w:r>
    </w:p>
    <w:p w:rsidR="00243500" w:rsidRDefault="00243500" w:rsidP="00243500">
      <w:r>
        <w:rPr>
          <w:rFonts w:hint="eastAsia"/>
        </w:rPr>
        <w:t>3-8</w:t>
      </w:r>
      <w:r>
        <w:rPr>
          <w:rFonts w:hint="eastAsia"/>
        </w:rPr>
        <w:t>秒：用户可以容忍，从第</w:t>
      </w:r>
      <w:r>
        <w:rPr>
          <w:rFonts w:hint="eastAsia"/>
        </w:rPr>
        <w:t>3</w:t>
      </w:r>
      <w:r>
        <w:rPr>
          <w:rFonts w:hint="eastAsia"/>
        </w:rPr>
        <w:t>秒开始，每超过</w:t>
      </w:r>
      <w:r>
        <w:rPr>
          <w:rFonts w:hint="eastAsia"/>
        </w:rPr>
        <w:t>1</w:t>
      </w:r>
      <w:r>
        <w:rPr>
          <w:rFonts w:hint="eastAsia"/>
        </w:rPr>
        <w:t>秒减</w:t>
      </w:r>
      <w:r>
        <w:rPr>
          <w:rFonts w:hint="eastAsia"/>
        </w:rPr>
        <w:t>5</w:t>
      </w:r>
      <w:r>
        <w:rPr>
          <w:rFonts w:hint="eastAsia"/>
        </w:rPr>
        <w:t>分</w:t>
      </w:r>
    </w:p>
    <w:p w:rsidR="00243500" w:rsidRDefault="00243500" w:rsidP="00243500">
      <w:r>
        <w:rPr>
          <w:rFonts w:hint="eastAsia"/>
        </w:rPr>
        <w:t>8-15</w:t>
      </w:r>
      <w:r>
        <w:rPr>
          <w:rFonts w:hint="eastAsia"/>
        </w:rPr>
        <w:t>秒：用户不能忍受，从第</w:t>
      </w:r>
      <w:r>
        <w:rPr>
          <w:rFonts w:hint="eastAsia"/>
        </w:rPr>
        <w:t>8</w:t>
      </w:r>
      <w:r>
        <w:rPr>
          <w:rFonts w:hint="eastAsia"/>
        </w:rPr>
        <w:t>秒开始，每超过</w:t>
      </w:r>
      <w:r>
        <w:rPr>
          <w:rFonts w:hint="eastAsia"/>
        </w:rPr>
        <w:t>1</w:t>
      </w:r>
      <w:r>
        <w:rPr>
          <w:rFonts w:hint="eastAsia"/>
        </w:rPr>
        <w:t>秒减</w:t>
      </w:r>
      <w:r>
        <w:rPr>
          <w:rFonts w:hint="eastAsia"/>
        </w:rPr>
        <w:t>10</w:t>
      </w:r>
      <w:r>
        <w:rPr>
          <w:rFonts w:hint="eastAsia"/>
        </w:rPr>
        <w:t>分</w:t>
      </w:r>
    </w:p>
    <w:p w:rsidR="00243500" w:rsidRDefault="00243500" w:rsidP="00243500">
      <w:r>
        <w:rPr>
          <w:rFonts w:hint="eastAsia"/>
        </w:rPr>
        <w:t>②</w:t>
      </w:r>
      <w:r w:rsidRPr="00243500">
        <w:rPr>
          <w:rFonts w:hint="eastAsia"/>
        </w:rPr>
        <w:t>并发用户数</w:t>
      </w:r>
      <w:r>
        <w:rPr>
          <w:rFonts w:hint="eastAsia"/>
        </w:rPr>
        <w:t>：</w:t>
      </w:r>
    </w:p>
    <w:p w:rsidR="00243500" w:rsidRDefault="00243500" w:rsidP="00243500">
      <w:pPr>
        <w:ind w:firstLine="420"/>
      </w:pPr>
      <w:r>
        <w:rPr>
          <w:rFonts w:hint="eastAsia"/>
        </w:rPr>
        <w:t>基于本系统暂时只考虑满足</w:t>
      </w:r>
      <w:r>
        <w:rPr>
          <w:rFonts w:hint="eastAsia"/>
        </w:rPr>
        <w:t>100</w:t>
      </w:r>
      <w:r>
        <w:rPr>
          <w:rFonts w:hint="eastAsia"/>
        </w:rPr>
        <w:t>人以内的小型实验室使用，所以只要服务端能同时满足</w:t>
      </w:r>
      <w:r>
        <w:rPr>
          <w:rFonts w:hint="eastAsia"/>
        </w:rPr>
        <w:t>100</w:t>
      </w:r>
      <w:r>
        <w:rPr>
          <w:rFonts w:hint="eastAsia"/>
        </w:rPr>
        <w:t>次以内的计算请求且响应时长不超过</w:t>
      </w:r>
      <w:r>
        <w:rPr>
          <w:rFonts w:hint="eastAsia"/>
        </w:rPr>
        <w:t>2s</w:t>
      </w:r>
      <w:r>
        <w:rPr>
          <w:rFonts w:hint="eastAsia"/>
        </w:rPr>
        <w:t>就可以接受。</w:t>
      </w:r>
    </w:p>
    <w:p w:rsidR="00243500" w:rsidRDefault="00243500" w:rsidP="00243500">
      <w:r>
        <w:rPr>
          <w:rFonts w:hint="eastAsia"/>
        </w:rPr>
        <w:t>0-2</w:t>
      </w:r>
      <w:r>
        <w:rPr>
          <w:rFonts w:hint="eastAsia"/>
        </w:rPr>
        <w:t>秒：用户体验最好，打分</w:t>
      </w:r>
      <w:r>
        <w:rPr>
          <w:rFonts w:hint="eastAsia"/>
        </w:rPr>
        <w:t>100</w:t>
      </w:r>
    </w:p>
    <w:p w:rsidR="00243500" w:rsidRDefault="00243500" w:rsidP="00243500">
      <w:r>
        <w:rPr>
          <w:rFonts w:hint="eastAsia"/>
        </w:rPr>
        <w:t>3-5</w:t>
      </w:r>
      <w:r>
        <w:rPr>
          <w:rFonts w:hint="eastAsia"/>
        </w:rPr>
        <w:t>秒：用户可以容忍，从第</w:t>
      </w:r>
      <w:r>
        <w:rPr>
          <w:rFonts w:hint="eastAsia"/>
        </w:rPr>
        <w:t>3</w:t>
      </w:r>
      <w:r>
        <w:rPr>
          <w:rFonts w:hint="eastAsia"/>
        </w:rPr>
        <w:t>秒开始，没超过</w:t>
      </w:r>
      <w:r>
        <w:rPr>
          <w:rFonts w:hint="eastAsia"/>
        </w:rPr>
        <w:t>1</w:t>
      </w:r>
      <w:r>
        <w:rPr>
          <w:rFonts w:hint="eastAsia"/>
        </w:rPr>
        <w:t>秒减</w:t>
      </w:r>
      <w:r>
        <w:rPr>
          <w:rFonts w:hint="eastAsia"/>
        </w:rPr>
        <w:t>5</w:t>
      </w:r>
      <w:r>
        <w:rPr>
          <w:rFonts w:hint="eastAsia"/>
        </w:rPr>
        <w:t>分</w:t>
      </w:r>
    </w:p>
    <w:p w:rsidR="00243500" w:rsidRDefault="00243500" w:rsidP="00243500">
      <w:r>
        <w:rPr>
          <w:rFonts w:hint="eastAsia"/>
        </w:rPr>
        <w:t>5-10</w:t>
      </w:r>
      <w:r>
        <w:rPr>
          <w:rFonts w:hint="eastAsia"/>
        </w:rPr>
        <w:t>秒：用户不能忍受，从第</w:t>
      </w:r>
      <w:r>
        <w:rPr>
          <w:rFonts w:hint="eastAsia"/>
        </w:rPr>
        <w:t>5</w:t>
      </w:r>
      <w:r>
        <w:rPr>
          <w:rFonts w:hint="eastAsia"/>
        </w:rPr>
        <w:t>秒开始，每超过</w:t>
      </w:r>
      <w:r>
        <w:rPr>
          <w:rFonts w:hint="eastAsia"/>
        </w:rPr>
        <w:t>1</w:t>
      </w:r>
      <w:r>
        <w:rPr>
          <w:rFonts w:hint="eastAsia"/>
        </w:rPr>
        <w:t>秒减</w:t>
      </w:r>
      <w:r>
        <w:rPr>
          <w:rFonts w:hint="eastAsia"/>
        </w:rPr>
        <w:t>10</w:t>
      </w:r>
      <w:r>
        <w:rPr>
          <w:rFonts w:hint="eastAsia"/>
        </w:rPr>
        <w:t>分</w:t>
      </w:r>
    </w:p>
    <w:p w:rsidR="00143AEB" w:rsidRDefault="00143AEB" w:rsidP="00243500">
      <w:r>
        <w:rPr>
          <w:rFonts w:hint="eastAsia"/>
        </w:rPr>
        <w:t>③界面渲染帧率：</w:t>
      </w:r>
    </w:p>
    <w:p w:rsidR="00143AEB" w:rsidRDefault="00143AEB" w:rsidP="00143AEB">
      <w:pPr>
        <w:ind w:firstLine="560"/>
      </w:pPr>
      <w:r>
        <w:rPr>
          <w:rFonts w:hint="eastAsia"/>
        </w:rPr>
        <w:t>因为使用到了</w:t>
      </w:r>
      <w:proofErr w:type="spellStart"/>
      <w:r>
        <w:rPr>
          <w:rFonts w:hint="eastAsia"/>
        </w:rPr>
        <w:t>WebGL</w:t>
      </w:r>
      <w:proofErr w:type="spellEnd"/>
      <w:r>
        <w:rPr>
          <w:rFonts w:hint="eastAsia"/>
        </w:rPr>
        <w:t>的应用系统，所以模型交互的帧率是必不可少的衡量标准，</w:t>
      </w:r>
      <w:r w:rsidRPr="001160EF">
        <w:rPr>
          <w:rFonts w:hint="eastAsia"/>
        </w:rPr>
        <w:t>一般来说画面在</w:t>
      </w:r>
      <w:r w:rsidRPr="001160EF">
        <w:rPr>
          <w:rFonts w:hint="eastAsia"/>
        </w:rPr>
        <w:t xml:space="preserve"> 60fps </w:t>
      </w:r>
      <w:r w:rsidRPr="001160EF">
        <w:rPr>
          <w:rFonts w:hint="eastAsia"/>
        </w:rPr>
        <w:t>的帧率下效果比较好。换算一下就是，每一帧要在</w:t>
      </w:r>
      <w:r w:rsidRPr="001160EF">
        <w:rPr>
          <w:rFonts w:hint="eastAsia"/>
        </w:rPr>
        <w:t xml:space="preserve"> 16.7ms (16.7 = 60/1000) </w:t>
      </w:r>
      <w:r w:rsidRPr="001160EF">
        <w:rPr>
          <w:rFonts w:hint="eastAsia"/>
        </w:rPr>
        <w:t>内完成渲染。因此，我们的首要任务是减少不必要的性能消耗。</w:t>
      </w:r>
      <w:r w:rsidRPr="001160EF">
        <w:rPr>
          <w:rFonts w:hint="eastAsia"/>
        </w:rPr>
        <w:t xml:space="preserve"> </w:t>
      </w:r>
      <w:r w:rsidRPr="001160EF">
        <w:rPr>
          <w:rFonts w:hint="eastAsia"/>
        </w:rPr>
        <w:t>越多的帧需要渲染的，意味着有越多的任务需要浏览器处理，所以掉帧就出现了，这是达到</w:t>
      </w:r>
      <w:r w:rsidRPr="001160EF">
        <w:rPr>
          <w:rFonts w:hint="eastAsia"/>
        </w:rPr>
        <w:t xml:space="preserve"> 60fps </w:t>
      </w:r>
      <w:r w:rsidRPr="001160EF">
        <w:rPr>
          <w:rFonts w:hint="eastAsia"/>
        </w:rPr>
        <w:t>的一个绊脚石。如果所有动画都无法在</w:t>
      </w:r>
      <w:r w:rsidRPr="001160EF">
        <w:rPr>
          <w:rFonts w:hint="eastAsia"/>
        </w:rPr>
        <w:t xml:space="preserve"> 16.7ms </w:t>
      </w:r>
      <w:r w:rsidRPr="001160EF">
        <w:rPr>
          <w:rFonts w:hint="eastAsia"/>
        </w:rPr>
        <w:t>渲染完毕，</w:t>
      </w:r>
      <w:r>
        <w:rPr>
          <w:rFonts w:hint="eastAsia"/>
        </w:rPr>
        <w:t>就考</w:t>
      </w:r>
      <w:r w:rsidRPr="001160EF">
        <w:rPr>
          <w:rFonts w:hint="eastAsia"/>
        </w:rPr>
        <w:t>虑用略低的</w:t>
      </w:r>
      <w:r w:rsidRPr="001160EF">
        <w:rPr>
          <w:rFonts w:hint="eastAsia"/>
        </w:rPr>
        <w:t xml:space="preserve"> 30fps </w:t>
      </w:r>
      <w:r w:rsidRPr="001160EF">
        <w:rPr>
          <w:rFonts w:hint="eastAsia"/>
        </w:rPr>
        <w:t>帧率来渲染。</w:t>
      </w:r>
    </w:p>
    <w:p w:rsidR="00143AEB" w:rsidRDefault="00143AEB" w:rsidP="00143AEB">
      <w:r>
        <w:t>60</w:t>
      </w:r>
      <w:r>
        <w:rPr>
          <w:rFonts w:hint="eastAsia"/>
        </w:rPr>
        <w:t>fps</w:t>
      </w:r>
      <w:r>
        <w:rPr>
          <w:rFonts w:hint="eastAsia"/>
        </w:rPr>
        <w:t>以上：用户体验优秀，打分</w:t>
      </w:r>
      <w:r>
        <w:rPr>
          <w:rFonts w:hint="eastAsia"/>
        </w:rPr>
        <w:t>1</w:t>
      </w:r>
      <w:r>
        <w:t>00</w:t>
      </w:r>
      <w:r>
        <w:rPr>
          <w:rFonts w:hint="eastAsia"/>
        </w:rPr>
        <w:t>分</w:t>
      </w:r>
    </w:p>
    <w:p w:rsidR="00143AEB" w:rsidRDefault="00143AEB" w:rsidP="00143AEB">
      <w:r>
        <w:rPr>
          <w:rFonts w:hint="eastAsia"/>
        </w:rPr>
        <w:t>3</w:t>
      </w:r>
      <w:r>
        <w:t>0-60</w:t>
      </w:r>
      <w:r>
        <w:rPr>
          <w:rFonts w:hint="eastAsia"/>
        </w:rPr>
        <w:t>fps</w:t>
      </w:r>
      <w:r>
        <w:rPr>
          <w:rFonts w:hint="eastAsia"/>
        </w:rPr>
        <w:t>：用户体验良好，打分</w:t>
      </w:r>
      <w:r>
        <w:rPr>
          <w:rFonts w:hint="eastAsia"/>
        </w:rPr>
        <w:t>8</w:t>
      </w:r>
      <w:r>
        <w:t>0</w:t>
      </w:r>
      <w:r>
        <w:rPr>
          <w:rFonts w:hint="eastAsia"/>
        </w:rPr>
        <w:t>分</w:t>
      </w:r>
    </w:p>
    <w:p w:rsidR="00143AEB" w:rsidRDefault="00143AEB" w:rsidP="005226D5">
      <w:r>
        <w:rPr>
          <w:rFonts w:hint="eastAsia"/>
        </w:rPr>
        <w:t>低于</w:t>
      </w:r>
      <w:r>
        <w:rPr>
          <w:rFonts w:hint="eastAsia"/>
        </w:rPr>
        <w:t>3</w:t>
      </w:r>
      <w:r>
        <w:t>0</w:t>
      </w:r>
      <w:r>
        <w:rPr>
          <w:rFonts w:hint="eastAsia"/>
        </w:rPr>
        <w:t>fps</w:t>
      </w:r>
      <w:r>
        <w:rPr>
          <w:rFonts w:hint="eastAsia"/>
        </w:rPr>
        <w:t>：用户体验一般，打分</w:t>
      </w:r>
      <w:r>
        <w:rPr>
          <w:rFonts w:hint="eastAsia"/>
        </w:rPr>
        <w:t>6</w:t>
      </w:r>
      <w:r>
        <w:t>0</w:t>
      </w:r>
      <w:r>
        <w:rPr>
          <w:rFonts w:hint="eastAsia"/>
        </w:rPr>
        <w:t>分</w:t>
      </w:r>
    </w:p>
    <w:p w:rsidR="00143AEB" w:rsidRPr="005226D5" w:rsidRDefault="00143AEB" w:rsidP="005226D5">
      <w:r>
        <w:rPr>
          <w:rFonts w:hint="eastAsia"/>
        </w:rPr>
        <w:t>④</w:t>
      </w:r>
      <w:r w:rsidRPr="005226D5">
        <w:t>服务器响应时间</w:t>
      </w:r>
      <w:r w:rsidRPr="005226D5">
        <w:rPr>
          <w:rFonts w:hint="eastAsia"/>
        </w:rPr>
        <w:t>：</w:t>
      </w:r>
      <w:r w:rsidRPr="005226D5">
        <w:t>客户端发送一个</w:t>
      </w:r>
      <w:r w:rsidRPr="005226D5">
        <w:t>HTTP</w:t>
      </w:r>
      <w:r w:rsidRPr="005226D5">
        <w:t>请求至收到</w:t>
      </w:r>
      <w:r w:rsidRPr="005226D5">
        <w:t>HTTP</w:t>
      </w:r>
      <w:r w:rsidRPr="005226D5">
        <w:t>响应头信息消耗的时间</w:t>
      </w:r>
      <w:r w:rsidRPr="005226D5">
        <w:rPr>
          <w:rFonts w:hint="eastAsia"/>
        </w:rPr>
        <w:t>(</w:t>
      </w:r>
      <w:r w:rsidRPr="005226D5">
        <w:rPr>
          <w:rFonts w:hint="eastAsia"/>
        </w:rPr>
        <w:t>因为此处涉及到常规后端查表请求和后端数据计算请求两种不同类型，因</w:t>
      </w:r>
      <w:r w:rsidRPr="005226D5">
        <w:rPr>
          <w:rFonts w:hint="eastAsia"/>
        </w:rPr>
        <w:lastRenderedPageBreak/>
        <w:t>此时间标准无法做一致性判断，可以通过增加</w:t>
      </w:r>
      <w:r w:rsidRPr="005226D5">
        <w:rPr>
          <w:rFonts w:hint="eastAsia"/>
        </w:rPr>
        <w:t>loading</w:t>
      </w:r>
      <w:r w:rsidRPr="005226D5">
        <w:rPr>
          <w:rFonts w:hint="eastAsia"/>
        </w:rPr>
        <w:t>样式去减轻用户等待的体验</w:t>
      </w:r>
      <w:r w:rsidRPr="005226D5">
        <w:t>)</w:t>
      </w:r>
      <w:r w:rsidRPr="005226D5">
        <w:t>。</w:t>
      </w:r>
    </w:p>
    <w:p w:rsidR="00143AEB" w:rsidRPr="005226D5" w:rsidRDefault="00143AEB" w:rsidP="005226D5">
      <w:r w:rsidRPr="005226D5">
        <w:rPr>
          <w:rFonts w:hint="eastAsia"/>
        </w:rPr>
        <w:t>⑤模型数据在经过</w:t>
      </w:r>
      <w:proofErr w:type="spellStart"/>
      <w:r w:rsidRPr="005226D5">
        <w:rPr>
          <w:rFonts w:hint="eastAsia"/>
        </w:rPr>
        <w:t>webGL</w:t>
      </w:r>
      <w:proofErr w:type="spellEnd"/>
      <w:r w:rsidRPr="005226D5">
        <w:rPr>
          <w:rFonts w:hint="eastAsia"/>
        </w:rPr>
        <w:t>处理后是否会产生点丢失。</w:t>
      </w:r>
    </w:p>
    <w:p w:rsidR="00091CC6" w:rsidRDefault="00143AEB" w:rsidP="00243500">
      <w:r w:rsidRPr="005226D5">
        <w:rPr>
          <w:rFonts w:hint="eastAsia"/>
        </w:rPr>
        <w:t>⑥前端解析渲染效果与单机版客户端渲染效果对比。</w:t>
      </w:r>
    </w:p>
    <w:p w:rsidR="00864EFC" w:rsidRDefault="00864EFC" w:rsidP="00243500"/>
    <w:p w:rsidR="00864EFC" w:rsidRDefault="00864EFC" w:rsidP="00243500"/>
    <w:p w:rsidR="00864EFC" w:rsidRDefault="00864EFC" w:rsidP="00243500"/>
    <w:p w:rsidR="00864EFC" w:rsidRDefault="00864EFC" w:rsidP="00243500"/>
    <w:p w:rsidR="00864EFC" w:rsidRDefault="00864EFC" w:rsidP="00243500"/>
    <w:p w:rsidR="00864EFC" w:rsidRDefault="00864EFC" w:rsidP="00243500"/>
    <w:p w:rsidR="00864EFC" w:rsidRDefault="00864EFC" w:rsidP="00243500"/>
    <w:p w:rsidR="00864EFC" w:rsidRDefault="00864EFC" w:rsidP="00243500"/>
    <w:p w:rsidR="00864EFC" w:rsidRDefault="00864EFC" w:rsidP="00243500"/>
    <w:p w:rsidR="00083FE7" w:rsidRDefault="00083FE7" w:rsidP="00243500"/>
    <w:p w:rsidR="00364790" w:rsidRDefault="00364790" w:rsidP="00243500"/>
    <w:p w:rsidR="00364790" w:rsidRDefault="00364790" w:rsidP="00243500"/>
    <w:p w:rsidR="00364790" w:rsidRDefault="00364790" w:rsidP="00243500">
      <w:bookmarkStart w:id="36" w:name="_GoBack"/>
      <w:bookmarkEnd w:id="36"/>
    </w:p>
    <w:p w:rsidR="00083FE7" w:rsidRDefault="00083FE7" w:rsidP="00243500"/>
    <w:p w:rsidR="00083FE7" w:rsidRDefault="00083FE7" w:rsidP="00243500"/>
    <w:p w:rsidR="00083FE7" w:rsidRDefault="00083FE7" w:rsidP="00243500"/>
    <w:p w:rsidR="00083FE7" w:rsidRDefault="00083FE7" w:rsidP="00243500"/>
    <w:p w:rsidR="00864EFC" w:rsidRDefault="00864EFC" w:rsidP="00243500"/>
    <w:p w:rsidR="00864EFC" w:rsidRPr="00275BAE" w:rsidRDefault="00864EFC" w:rsidP="00243500"/>
    <w:p w:rsidR="00894E6F" w:rsidRDefault="00894E6F" w:rsidP="00864EFC">
      <w:pPr>
        <w:pStyle w:val="1"/>
        <w:numPr>
          <w:ilvl w:val="0"/>
          <w:numId w:val="2"/>
        </w:numPr>
        <w:spacing w:line="140" w:lineRule="atLeast"/>
        <w:ind w:rightChars="40" w:right="96"/>
        <w:rPr>
          <w:rFonts w:ascii="宋体" w:hAnsi="宋体"/>
        </w:rPr>
      </w:pPr>
      <w:commentRangeStart w:id="37"/>
      <w:r w:rsidRPr="00B00005">
        <w:rPr>
          <w:rFonts w:ascii="宋体" w:hAnsi="宋体" w:hint="eastAsia"/>
        </w:rPr>
        <w:t>研究进展计划</w:t>
      </w:r>
      <w:commentRangeEnd w:id="37"/>
      <w:r w:rsidR="00E33D04">
        <w:rPr>
          <w:rStyle w:val="aa"/>
          <w:b w:val="0"/>
          <w:bCs w:val="0"/>
          <w:kern w:val="2"/>
        </w:rPr>
        <w:commentReference w:id="37"/>
      </w:r>
    </w:p>
    <w:tbl>
      <w:tblPr>
        <w:tblpPr w:leftFromText="180" w:rightFromText="180" w:vertAnchor="text" w:horzAnchor="margin" w:tblpY="205"/>
        <w:tblW w:w="8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hemeFill="background1"/>
        <w:tblCellMar>
          <w:left w:w="0" w:type="dxa"/>
          <w:right w:w="0" w:type="dxa"/>
        </w:tblCellMar>
        <w:tblLook w:val="04A0"/>
      </w:tblPr>
      <w:tblGrid>
        <w:gridCol w:w="3417"/>
        <w:gridCol w:w="4596"/>
      </w:tblGrid>
      <w:tr w:rsidR="00864EFC" w:rsidRPr="007C1786" w:rsidTr="00864EFC">
        <w:trPr>
          <w:trHeight w:val="887"/>
        </w:trPr>
        <w:tc>
          <w:tcPr>
            <w:tcW w:w="3417"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jc w:val="center"/>
              <w:rPr>
                <w:rFonts w:ascii="Arial" w:hAnsi="Arial" w:cs="Arial"/>
                <w:color w:val="000000" w:themeColor="text1"/>
                <w:sz w:val="36"/>
                <w:szCs w:val="36"/>
              </w:rPr>
            </w:pPr>
            <w:r w:rsidRPr="007C1786">
              <w:rPr>
                <w:rFonts w:ascii="Calibri" w:hAnsi="Arial" w:cs="Arial"/>
                <w:b/>
                <w:bCs/>
                <w:color w:val="000000" w:themeColor="text1"/>
                <w:sz w:val="36"/>
                <w:szCs w:val="36"/>
              </w:rPr>
              <w:t>时间</w:t>
            </w:r>
          </w:p>
        </w:tc>
        <w:tc>
          <w:tcPr>
            <w:tcW w:w="4596"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jc w:val="center"/>
              <w:rPr>
                <w:rFonts w:ascii="Arial" w:hAnsi="Arial" w:cs="Arial"/>
                <w:color w:val="000000" w:themeColor="text1"/>
                <w:sz w:val="36"/>
                <w:szCs w:val="36"/>
              </w:rPr>
            </w:pPr>
            <w:r w:rsidRPr="007C1786">
              <w:rPr>
                <w:rFonts w:ascii="Calibri" w:hAnsi="Arial" w:cs="Arial"/>
                <w:b/>
                <w:bCs/>
                <w:color w:val="000000" w:themeColor="text1"/>
                <w:sz w:val="36"/>
                <w:szCs w:val="36"/>
              </w:rPr>
              <w:t>任务</w:t>
            </w:r>
          </w:p>
        </w:tc>
      </w:tr>
      <w:tr w:rsidR="00864EFC" w:rsidRPr="007C1786" w:rsidTr="00864EFC">
        <w:trPr>
          <w:trHeight w:val="695"/>
        </w:trPr>
        <w:tc>
          <w:tcPr>
            <w:tcW w:w="3417"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jc w:val="center"/>
              <w:rPr>
                <w:rFonts w:ascii="Arial" w:hAnsi="Arial" w:cs="Arial"/>
                <w:color w:val="000000" w:themeColor="text1"/>
                <w:sz w:val="36"/>
                <w:szCs w:val="36"/>
              </w:rPr>
            </w:pPr>
            <w:r>
              <w:rPr>
                <w:rFonts w:ascii="Calibri" w:hAnsi="Calibri" w:cs="Calibri"/>
                <w:b/>
                <w:bCs/>
                <w:color w:val="000000" w:themeColor="text1"/>
                <w:kern w:val="2"/>
                <w:sz w:val="36"/>
                <w:szCs w:val="36"/>
              </w:rPr>
              <w:t>2020.9 – 2020.10</w:t>
            </w:r>
          </w:p>
        </w:tc>
        <w:tc>
          <w:tcPr>
            <w:tcW w:w="4596"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rPr>
                <w:rFonts w:ascii="Arial" w:hAnsi="Arial" w:cs="Arial"/>
                <w:color w:val="000000" w:themeColor="text1"/>
                <w:sz w:val="36"/>
                <w:szCs w:val="36"/>
              </w:rPr>
            </w:pPr>
            <w:r w:rsidRPr="007C1786">
              <w:rPr>
                <w:rFonts w:ascii="Calibri" w:hAnsi="Arial" w:cs="Arial"/>
                <w:color w:val="000000" w:themeColor="text1"/>
                <w:kern w:val="2"/>
              </w:rPr>
              <w:t>阅读文献，撰写开题报告</w:t>
            </w:r>
          </w:p>
        </w:tc>
      </w:tr>
      <w:tr w:rsidR="00864EFC" w:rsidRPr="007C1786" w:rsidTr="00864EFC">
        <w:trPr>
          <w:trHeight w:val="662"/>
        </w:trPr>
        <w:tc>
          <w:tcPr>
            <w:tcW w:w="3417"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jc w:val="center"/>
              <w:rPr>
                <w:rFonts w:ascii="Arial" w:hAnsi="Arial" w:cs="Arial"/>
                <w:color w:val="000000" w:themeColor="text1"/>
                <w:sz w:val="36"/>
                <w:szCs w:val="36"/>
              </w:rPr>
            </w:pPr>
            <w:r w:rsidRPr="007C1786">
              <w:rPr>
                <w:rFonts w:ascii="Calibri" w:hAnsi="Calibri" w:cs="Calibri"/>
                <w:b/>
                <w:bCs/>
                <w:color w:val="000000" w:themeColor="text1"/>
                <w:kern w:val="2"/>
                <w:sz w:val="36"/>
                <w:szCs w:val="36"/>
              </w:rPr>
              <w:t>20</w:t>
            </w:r>
            <w:r>
              <w:rPr>
                <w:rFonts w:ascii="Calibri" w:hAnsi="Calibri" w:cs="Calibri"/>
                <w:b/>
                <w:bCs/>
                <w:color w:val="000000" w:themeColor="text1"/>
                <w:kern w:val="2"/>
                <w:sz w:val="36"/>
                <w:szCs w:val="36"/>
              </w:rPr>
              <w:t>20</w:t>
            </w:r>
            <w:r w:rsidRPr="007C1786">
              <w:rPr>
                <w:rFonts w:ascii="Calibri" w:hAnsi="Calibri" w:cs="Calibri"/>
                <w:b/>
                <w:bCs/>
                <w:color w:val="000000" w:themeColor="text1"/>
                <w:kern w:val="2"/>
                <w:sz w:val="36"/>
                <w:szCs w:val="36"/>
              </w:rPr>
              <w:t>.</w:t>
            </w:r>
            <w:r>
              <w:rPr>
                <w:rFonts w:ascii="Calibri" w:hAnsi="Calibri" w:cs="Calibri"/>
                <w:b/>
                <w:bCs/>
                <w:color w:val="000000" w:themeColor="text1"/>
                <w:kern w:val="2"/>
                <w:sz w:val="36"/>
                <w:szCs w:val="36"/>
              </w:rPr>
              <w:t>11 – 2020.12</w:t>
            </w:r>
          </w:p>
        </w:tc>
        <w:tc>
          <w:tcPr>
            <w:tcW w:w="4596"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rPr>
                <w:rFonts w:ascii="Arial" w:hAnsi="Arial" w:cs="Arial"/>
                <w:color w:val="000000" w:themeColor="text1"/>
                <w:sz w:val="36"/>
                <w:szCs w:val="36"/>
              </w:rPr>
            </w:pPr>
            <w:r w:rsidRPr="007C1786">
              <w:rPr>
                <w:rFonts w:ascii="Calibri" w:hAnsi="Arial" w:cs="Arial"/>
                <w:color w:val="000000" w:themeColor="text1"/>
                <w:kern w:val="2"/>
              </w:rPr>
              <w:t>总体方案设计</w:t>
            </w:r>
            <w:r>
              <w:rPr>
                <w:rFonts w:ascii="Calibri" w:hAnsi="Arial" w:cs="Arial" w:hint="eastAsia"/>
                <w:color w:val="000000" w:themeColor="text1"/>
                <w:kern w:val="2"/>
              </w:rPr>
              <w:t>、</w:t>
            </w:r>
            <w:r w:rsidRPr="007C1786">
              <w:rPr>
                <w:rFonts w:ascii="Calibri" w:hAnsi="Arial" w:cs="Arial"/>
                <w:color w:val="000000" w:themeColor="text1"/>
                <w:kern w:val="2"/>
              </w:rPr>
              <w:t>关键技术研究与实现</w:t>
            </w:r>
          </w:p>
        </w:tc>
      </w:tr>
      <w:tr w:rsidR="00864EFC" w:rsidRPr="007C1786" w:rsidTr="00864EFC">
        <w:trPr>
          <w:trHeight w:val="695"/>
        </w:trPr>
        <w:tc>
          <w:tcPr>
            <w:tcW w:w="3417"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jc w:val="center"/>
              <w:rPr>
                <w:rFonts w:ascii="Arial" w:hAnsi="Arial" w:cs="Arial"/>
                <w:color w:val="000000" w:themeColor="text1"/>
                <w:sz w:val="36"/>
                <w:szCs w:val="36"/>
              </w:rPr>
            </w:pPr>
            <w:r>
              <w:rPr>
                <w:rFonts w:ascii="Calibri" w:hAnsi="Calibri" w:cs="Calibri"/>
                <w:b/>
                <w:bCs/>
                <w:color w:val="000000" w:themeColor="text1"/>
                <w:kern w:val="2"/>
                <w:sz w:val="36"/>
                <w:szCs w:val="36"/>
              </w:rPr>
              <w:t>2021.1 – 2021.2</w:t>
            </w:r>
          </w:p>
        </w:tc>
        <w:tc>
          <w:tcPr>
            <w:tcW w:w="4596"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rPr>
                <w:rFonts w:ascii="Arial" w:hAnsi="Arial" w:cs="Arial"/>
                <w:color w:val="000000" w:themeColor="text1"/>
                <w:sz w:val="36"/>
                <w:szCs w:val="36"/>
              </w:rPr>
            </w:pPr>
            <w:r w:rsidRPr="007C1786">
              <w:rPr>
                <w:rFonts w:ascii="Calibri" w:hAnsi="Arial" w:cs="Arial"/>
                <w:color w:val="000000" w:themeColor="text1"/>
                <w:kern w:val="2"/>
              </w:rPr>
              <w:t>系统平台搭建与测试</w:t>
            </w:r>
          </w:p>
        </w:tc>
      </w:tr>
      <w:tr w:rsidR="00864EFC" w:rsidRPr="007C1786" w:rsidTr="00864EFC">
        <w:trPr>
          <w:trHeight w:val="662"/>
        </w:trPr>
        <w:tc>
          <w:tcPr>
            <w:tcW w:w="3417"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jc w:val="center"/>
              <w:rPr>
                <w:rFonts w:ascii="Arial" w:hAnsi="Arial" w:cs="Arial"/>
                <w:color w:val="000000" w:themeColor="text1"/>
                <w:sz w:val="36"/>
                <w:szCs w:val="36"/>
              </w:rPr>
            </w:pPr>
            <w:r>
              <w:rPr>
                <w:rFonts w:ascii="Calibri" w:hAnsi="Calibri" w:cs="Calibri"/>
                <w:b/>
                <w:bCs/>
                <w:color w:val="000000" w:themeColor="text1"/>
                <w:kern w:val="2"/>
                <w:sz w:val="36"/>
                <w:szCs w:val="36"/>
              </w:rPr>
              <w:t>2021.3 – 2021.4</w:t>
            </w:r>
          </w:p>
        </w:tc>
        <w:tc>
          <w:tcPr>
            <w:tcW w:w="4596"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rPr>
                <w:rFonts w:ascii="Arial" w:hAnsi="Arial" w:cs="Arial"/>
                <w:color w:val="000000" w:themeColor="text1"/>
                <w:sz w:val="36"/>
                <w:szCs w:val="36"/>
              </w:rPr>
            </w:pPr>
            <w:r w:rsidRPr="007C1786">
              <w:rPr>
                <w:rFonts w:ascii="Calibri" w:hAnsi="Arial" w:cs="Arial"/>
                <w:color w:val="000000" w:themeColor="text1"/>
                <w:kern w:val="2"/>
              </w:rPr>
              <w:t>文档整理、撰写硕士学位论文</w:t>
            </w:r>
          </w:p>
        </w:tc>
      </w:tr>
      <w:tr w:rsidR="00864EFC" w:rsidRPr="007C1786" w:rsidTr="00864EFC">
        <w:trPr>
          <w:trHeight w:val="695"/>
        </w:trPr>
        <w:tc>
          <w:tcPr>
            <w:tcW w:w="3417"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jc w:val="center"/>
              <w:rPr>
                <w:rFonts w:ascii="Arial" w:hAnsi="Arial" w:cs="Arial"/>
                <w:color w:val="000000" w:themeColor="text1"/>
                <w:sz w:val="36"/>
                <w:szCs w:val="36"/>
              </w:rPr>
            </w:pPr>
            <w:r>
              <w:rPr>
                <w:rFonts w:ascii="Calibri" w:hAnsi="Calibri" w:cs="Calibri"/>
                <w:b/>
                <w:bCs/>
                <w:color w:val="000000" w:themeColor="text1"/>
                <w:kern w:val="2"/>
                <w:sz w:val="36"/>
                <w:szCs w:val="36"/>
              </w:rPr>
              <w:t>2021.5 – 2021.6</w:t>
            </w:r>
          </w:p>
        </w:tc>
        <w:tc>
          <w:tcPr>
            <w:tcW w:w="4596" w:type="dxa"/>
            <w:shd w:val="clear" w:color="auto" w:fill="CCE8CF" w:themeFill="background1"/>
            <w:tcMar>
              <w:top w:w="15" w:type="dxa"/>
              <w:left w:w="108" w:type="dxa"/>
              <w:bottom w:w="0" w:type="dxa"/>
              <w:right w:w="108" w:type="dxa"/>
            </w:tcMar>
            <w:vAlign w:val="center"/>
            <w:hideMark/>
          </w:tcPr>
          <w:p w:rsidR="00864EFC" w:rsidRPr="007C1786" w:rsidRDefault="00864EFC" w:rsidP="00864EFC">
            <w:pPr>
              <w:pStyle w:val="a6"/>
              <w:spacing w:before="0" w:beforeAutospacing="0" w:after="0" w:afterAutospacing="0" w:line="140" w:lineRule="atLeast"/>
              <w:ind w:right="86"/>
              <w:rPr>
                <w:rFonts w:ascii="Arial" w:hAnsi="Arial" w:cs="Arial"/>
                <w:color w:val="000000" w:themeColor="text1"/>
                <w:sz w:val="36"/>
                <w:szCs w:val="36"/>
              </w:rPr>
            </w:pPr>
            <w:r w:rsidRPr="007C1786">
              <w:rPr>
                <w:rFonts w:ascii="Calibri" w:hAnsi="Arial" w:cs="Arial"/>
                <w:color w:val="000000" w:themeColor="text1"/>
                <w:kern w:val="2"/>
              </w:rPr>
              <w:t>硕士论文审定、修改及答辩</w:t>
            </w:r>
          </w:p>
        </w:tc>
      </w:tr>
    </w:tbl>
    <w:p w:rsidR="00894E6F" w:rsidRDefault="00894E6F" w:rsidP="00894E6F">
      <w:pPr>
        <w:pStyle w:val="1"/>
        <w:numPr>
          <w:ilvl w:val="0"/>
          <w:numId w:val="2"/>
        </w:numPr>
        <w:ind w:rightChars="40" w:right="96"/>
        <w:rPr>
          <w:rFonts w:ascii="宋体" w:hAnsi="宋体"/>
        </w:rPr>
      </w:pPr>
      <w:commentRangeStart w:id="38"/>
      <w:r>
        <w:rPr>
          <w:rFonts w:ascii="宋体" w:hAnsi="宋体" w:hint="eastAsia"/>
        </w:rPr>
        <w:lastRenderedPageBreak/>
        <w:t>参考文献</w:t>
      </w:r>
      <w:commentRangeEnd w:id="38"/>
      <w:r w:rsidR="00E33D04">
        <w:rPr>
          <w:rStyle w:val="aa"/>
          <w:b w:val="0"/>
          <w:bCs w:val="0"/>
          <w:kern w:val="2"/>
        </w:rPr>
        <w:commentReference w:id="38"/>
      </w:r>
    </w:p>
    <w:p w:rsidR="00A41344" w:rsidRPr="00AE0A87" w:rsidRDefault="0077070B" w:rsidP="00AE0A87">
      <w:pPr>
        <w:pStyle w:val="a5"/>
        <w:numPr>
          <w:ilvl w:val="0"/>
          <w:numId w:val="9"/>
        </w:numPr>
        <w:spacing w:line="360" w:lineRule="auto"/>
        <w:ind w:firstLineChars="0"/>
        <w:rPr>
          <w:rFonts w:ascii="宋体" w:eastAsia="宋体" w:hAnsi="宋体"/>
          <w:szCs w:val="24"/>
        </w:rPr>
      </w:pPr>
      <w:bookmarkStart w:id="39" w:name="_Ref55411746"/>
      <w:r w:rsidRPr="00AE0A87">
        <w:rPr>
          <w:rFonts w:ascii="宋体" w:eastAsia="宋体" w:hAnsi="宋体" w:hint="eastAsia"/>
          <w:szCs w:val="24"/>
        </w:rPr>
        <w:t>路甬祥</w:t>
      </w:r>
      <w:r w:rsidR="00C20987" w:rsidRPr="00AE0A87">
        <w:rPr>
          <w:rFonts w:ascii="宋体" w:eastAsia="宋体" w:hAnsi="宋体" w:hint="eastAsia"/>
          <w:szCs w:val="24"/>
        </w:rPr>
        <w:t>.</w:t>
      </w:r>
      <w:r w:rsidRPr="00AE0A87">
        <w:rPr>
          <w:rFonts w:ascii="宋体" w:eastAsia="宋体" w:hAnsi="宋体" w:hint="eastAsia"/>
          <w:szCs w:val="24"/>
        </w:rPr>
        <w:t>中国智造与中国创造[J].  全球化, 2016(9):5-13.</w:t>
      </w:r>
      <w:bookmarkEnd w:id="39"/>
    </w:p>
    <w:p w:rsidR="0077070B" w:rsidRPr="00AE0A87" w:rsidRDefault="0077070B" w:rsidP="00AE0A87">
      <w:pPr>
        <w:pStyle w:val="a5"/>
        <w:numPr>
          <w:ilvl w:val="0"/>
          <w:numId w:val="9"/>
        </w:numPr>
        <w:spacing w:line="360" w:lineRule="auto"/>
        <w:ind w:firstLineChars="0"/>
        <w:rPr>
          <w:rFonts w:ascii="宋体" w:eastAsia="宋体" w:hAnsi="宋体"/>
          <w:szCs w:val="24"/>
        </w:rPr>
      </w:pPr>
      <w:bookmarkStart w:id="40" w:name="_Ref55411790"/>
      <w:r w:rsidRPr="00AE0A87">
        <w:rPr>
          <w:rFonts w:ascii="宋体" w:eastAsia="宋体" w:hAnsi="宋体" w:hint="eastAsia"/>
          <w:szCs w:val="24"/>
        </w:rPr>
        <w:t>陶飞</w:t>
      </w:r>
      <w:r w:rsidR="00C20987" w:rsidRPr="00AE0A87">
        <w:rPr>
          <w:rFonts w:ascii="宋体" w:eastAsia="宋体" w:hAnsi="宋体" w:hint="eastAsia"/>
          <w:szCs w:val="24"/>
        </w:rPr>
        <w:t>，</w:t>
      </w:r>
      <w:r w:rsidRPr="00AE0A87">
        <w:rPr>
          <w:rFonts w:ascii="宋体" w:eastAsia="宋体" w:hAnsi="宋体" w:hint="eastAsia"/>
          <w:szCs w:val="24"/>
        </w:rPr>
        <w:t>戚庆林.面向服务的智能制造[J].  机械工程学报, 2018.</w:t>
      </w:r>
      <w:bookmarkEnd w:id="40"/>
      <w:r w:rsidRPr="00AE0A87">
        <w:rPr>
          <w:rFonts w:ascii="宋体" w:eastAsia="宋体" w:hAnsi="宋体" w:hint="eastAsia"/>
          <w:szCs w:val="24"/>
        </w:rPr>
        <w:t xml:space="preserve"> </w:t>
      </w:r>
    </w:p>
    <w:p w:rsidR="005026DB" w:rsidRPr="00AE0A87" w:rsidRDefault="0030322E" w:rsidP="00AE0A87">
      <w:pPr>
        <w:pStyle w:val="a5"/>
        <w:numPr>
          <w:ilvl w:val="0"/>
          <w:numId w:val="9"/>
        </w:numPr>
        <w:spacing w:line="360" w:lineRule="auto"/>
        <w:ind w:firstLineChars="0"/>
        <w:rPr>
          <w:rFonts w:ascii="宋体" w:eastAsia="宋体" w:hAnsi="宋体"/>
          <w:szCs w:val="24"/>
        </w:rPr>
      </w:pPr>
      <w:bookmarkStart w:id="41" w:name="_Ref55411816"/>
      <w:r w:rsidRPr="00AE0A87">
        <w:rPr>
          <w:rFonts w:ascii="宋体" w:eastAsia="宋体" w:hAnsi="宋体" w:hint="eastAsia"/>
          <w:szCs w:val="24"/>
        </w:rPr>
        <w:t>蒲英钊．机器人弧焊增材制造离线编程系统研究［Ｄ］．哈尔滨：哈尔滨工业大学，2</w:t>
      </w:r>
      <w:r w:rsidRPr="00AE0A87">
        <w:rPr>
          <w:rFonts w:ascii="宋体" w:eastAsia="宋体" w:hAnsi="宋体"/>
          <w:szCs w:val="24"/>
        </w:rPr>
        <w:t>014</w:t>
      </w:r>
      <w:r w:rsidRPr="00AE0A87">
        <w:rPr>
          <w:rFonts w:ascii="宋体" w:eastAsia="宋体" w:hAnsi="宋体" w:hint="eastAsia"/>
          <w:szCs w:val="24"/>
        </w:rPr>
        <w:t>.</w:t>
      </w:r>
      <w:bookmarkEnd w:id="41"/>
    </w:p>
    <w:p w:rsidR="0030322E" w:rsidRPr="00AE0A87" w:rsidRDefault="0030322E" w:rsidP="00AE0A87">
      <w:pPr>
        <w:pStyle w:val="a5"/>
        <w:numPr>
          <w:ilvl w:val="0"/>
          <w:numId w:val="9"/>
        </w:numPr>
        <w:spacing w:line="360" w:lineRule="auto"/>
        <w:ind w:firstLineChars="0"/>
        <w:rPr>
          <w:rFonts w:ascii="Times New Roman" w:eastAsia="宋体" w:hAnsi="Times New Roman" w:cs="Times New Roman"/>
          <w:szCs w:val="24"/>
        </w:rPr>
      </w:pPr>
      <w:bookmarkStart w:id="42" w:name="_Ref55411824"/>
      <w:proofErr w:type="spellStart"/>
      <w:r w:rsidRPr="00AE0A87">
        <w:rPr>
          <w:rFonts w:ascii="Times New Roman" w:eastAsia="宋体" w:hAnsi="Times New Roman" w:cs="Times New Roman"/>
          <w:szCs w:val="24"/>
        </w:rPr>
        <w:t>Y.M.Zhang</w:t>
      </w:r>
      <w:proofErr w:type="spellEnd"/>
      <w:r w:rsidRPr="00AE0A87">
        <w:rPr>
          <w:rFonts w:ascii="Times New Roman" w:eastAsia="宋体" w:hAnsi="Times New Roman" w:cs="Times New Roman"/>
          <w:szCs w:val="24"/>
        </w:rPr>
        <w:t xml:space="preserve">, </w:t>
      </w:r>
      <w:proofErr w:type="spellStart"/>
      <w:r w:rsidRPr="00AE0A87">
        <w:rPr>
          <w:rFonts w:ascii="Times New Roman" w:eastAsia="宋体" w:hAnsi="Times New Roman" w:cs="Times New Roman"/>
          <w:szCs w:val="24"/>
        </w:rPr>
        <w:t>Y.Chen</w:t>
      </w:r>
      <w:proofErr w:type="spellEnd"/>
      <w:r w:rsidRPr="00AE0A87">
        <w:rPr>
          <w:rFonts w:ascii="Times New Roman" w:eastAsia="宋体" w:hAnsi="Times New Roman" w:cs="Times New Roman"/>
          <w:szCs w:val="24"/>
        </w:rPr>
        <w:t xml:space="preserve">, </w:t>
      </w:r>
      <w:proofErr w:type="spellStart"/>
      <w:r w:rsidRPr="00AE0A87">
        <w:rPr>
          <w:rFonts w:ascii="Times New Roman" w:eastAsia="宋体" w:hAnsi="Times New Roman" w:cs="Times New Roman"/>
          <w:szCs w:val="24"/>
        </w:rPr>
        <w:t>P.Li</w:t>
      </w:r>
      <w:proofErr w:type="spellEnd"/>
      <w:r w:rsidR="00C20987" w:rsidRPr="00AE0A87">
        <w:rPr>
          <w:rFonts w:ascii="Times New Roman" w:eastAsia="宋体" w:hAnsi="Times New Roman" w:cs="Times New Roman"/>
          <w:szCs w:val="24"/>
        </w:rPr>
        <w:t>，</w:t>
      </w:r>
      <w:proofErr w:type="spellStart"/>
      <w:r w:rsidR="00C20987" w:rsidRPr="00AE0A87">
        <w:rPr>
          <w:rFonts w:ascii="Times New Roman" w:eastAsia="宋体" w:hAnsi="Times New Roman" w:cs="Times New Roman"/>
          <w:szCs w:val="24"/>
        </w:rPr>
        <w:t>A.T.Male</w:t>
      </w:r>
      <w:proofErr w:type="spellEnd"/>
      <w:r w:rsidR="00C20987" w:rsidRPr="00AE0A87">
        <w:rPr>
          <w:rFonts w:ascii="Times New Roman" w:eastAsia="宋体" w:hAnsi="Times New Roman" w:cs="Times New Roman"/>
          <w:szCs w:val="24"/>
        </w:rPr>
        <w:t>. Weld deposition-based rapid prototyping a preliminary study[J]. Journal of Materials Processing Technology, 2003, 135:347~357.</w:t>
      </w:r>
      <w:bookmarkEnd w:id="42"/>
    </w:p>
    <w:p w:rsidR="00C20987" w:rsidRPr="00AE0A87" w:rsidRDefault="00C20987" w:rsidP="00AE0A87">
      <w:pPr>
        <w:pStyle w:val="a5"/>
        <w:numPr>
          <w:ilvl w:val="0"/>
          <w:numId w:val="9"/>
        </w:numPr>
        <w:spacing w:line="360" w:lineRule="auto"/>
        <w:ind w:firstLineChars="0"/>
        <w:rPr>
          <w:rFonts w:ascii="宋体" w:eastAsia="宋体" w:hAnsi="宋体"/>
          <w:szCs w:val="24"/>
        </w:rPr>
      </w:pPr>
      <w:bookmarkStart w:id="43" w:name="_Ref55411846"/>
      <w:r w:rsidRPr="00AE0A87">
        <w:rPr>
          <w:rFonts w:ascii="宋体" w:eastAsia="宋体" w:hAnsi="宋体" w:hint="eastAsia"/>
          <w:szCs w:val="24"/>
        </w:rPr>
        <w:t>张嘉易，刘伟军，王天然，等．快速成型数据处理系统研究[</w:t>
      </w:r>
      <w:r w:rsidRPr="00AE0A87">
        <w:rPr>
          <w:rFonts w:ascii="宋体" w:eastAsia="宋体" w:hAnsi="宋体"/>
          <w:szCs w:val="24"/>
        </w:rPr>
        <w:t>J]</w:t>
      </w:r>
      <w:r w:rsidRPr="00AE0A87">
        <w:rPr>
          <w:rFonts w:ascii="宋体" w:eastAsia="宋体" w:hAnsi="宋体" w:hint="eastAsia"/>
          <w:szCs w:val="24"/>
        </w:rPr>
        <w:t>．机械设计与制造，2</w:t>
      </w:r>
      <w:r w:rsidRPr="00AE0A87">
        <w:rPr>
          <w:rFonts w:ascii="宋体" w:eastAsia="宋体" w:hAnsi="宋体"/>
          <w:szCs w:val="24"/>
        </w:rPr>
        <w:t>004</w:t>
      </w:r>
      <w:r w:rsidRPr="00AE0A87">
        <w:rPr>
          <w:rFonts w:ascii="宋体" w:eastAsia="宋体" w:hAnsi="宋体" w:hint="eastAsia"/>
          <w:szCs w:val="24"/>
        </w:rPr>
        <w:t>，(</w:t>
      </w:r>
      <w:r w:rsidRPr="00AE0A87">
        <w:rPr>
          <w:rFonts w:ascii="宋体" w:eastAsia="宋体" w:hAnsi="宋体"/>
          <w:szCs w:val="24"/>
        </w:rPr>
        <w:t>3)</w:t>
      </w:r>
      <w:r w:rsidRPr="00AE0A87">
        <w:rPr>
          <w:rFonts w:ascii="宋体" w:eastAsia="宋体" w:hAnsi="宋体" w:hint="eastAsia"/>
          <w:szCs w:val="24"/>
        </w:rPr>
        <w:t>：9</w:t>
      </w:r>
      <w:r w:rsidRPr="00AE0A87">
        <w:rPr>
          <w:rFonts w:ascii="宋体" w:eastAsia="宋体" w:hAnsi="宋体"/>
          <w:szCs w:val="24"/>
        </w:rPr>
        <w:t>5~97</w:t>
      </w:r>
      <w:r w:rsidRPr="00AE0A87">
        <w:rPr>
          <w:rFonts w:ascii="宋体" w:eastAsia="宋体" w:hAnsi="宋体" w:hint="eastAsia"/>
          <w:szCs w:val="24"/>
        </w:rPr>
        <w:t>.</w:t>
      </w:r>
      <w:bookmarkEnd w:id="43"/>
    </w:p>
    <w:p w:rsidR="00C20987" w:rsidRPr="00AE0A87" w:rsidRDefault="00C20987" w:rsidP="00AE0A87">
      <w:pPr>
        <w:pStyle w:val="a5"/>
        <w:numPr>
          <w:ilvl w:val="0"/>
          <w:numId w:val="9"/>
        </w:numPr>
        <w:spacing w:line="360" w:lineRule="auto"/>
        <w:ind w:firstLineChars="0"/>
        <w:rPr>
          <w:rFonts w:ascii="宋体" w:eastAsia="宋体" w:hAnsi="宋体"/>
          <w:szCs w:val="24"/>
        </w:rPr>
      </w:pPr>
      <w:bookmarkStart w:id="44" w:name="_Ref55411863"/>
      <w:r w:rsidRPr="00AE0A87">
        <w:rPr>
          <w:rFonts w:ascii="宋体" w:eastAsia="宋体" w:hAnsi="宋体" w:hint="eastAsia"/>
          <w:szCs w:val="24"/>
        </w:rPr>
        <w:t>朱晓鹏．激光熔覆再制造过程中的分层切片方法[</w:t>
      </w:r>
      <w:r w:rsidRPr="00AE0A87">
        <w:rPr>
          <w:rFonts w:ascii="宋体" w:eastAsia="宋体" w:hAnsi="宋体"/>
          <w:szCs w:val="24"/>
        </w:rPr>
        <w:t>D]</w:t>
      </w:r>
      <w:r w:rsidRPr="00AE0A87">
        <w:rPr>
          <w:rFonts w:ascii="宋体" w:eastAsia="宋体" w:hAnsi="宋体" w:hint="eastAsia"/>
          <w:szCs w:val="24"/>
        </w:rPr>
        <w:t>．上海；上海交通大学，2</w:t>
      </w:r>
      <w:r w:rsidRPr="00AE0A87">
        <w:rPr>
          <w:rFonts w:ascii="宋体" w:eastAsia="宋体" w:hAnsi="宋体"/>
          <w:szCs w:val="24"/>
        </w:rPr>
        <w:t>013</w:t>
      </w:r>
      <w:r w:rsidRPr="00AE0A87">
        <w:rPr>
          <w:rFonts w:ascii="宋体" w:eastAsia="宋体" w:hAnsi="宋体" w:hint="eastAsia"/>
          <w:szCs w:val="24"/>
        </w:rPr>
        <w:t>．</w:t>
      </w:r>
      <w:bookmarkEnd w:id="44"/>
    </w:p>
    <w:p w:rsidR="00C20987" w:rsidRPr="00AE0A87" w:rsidRDefault="00C20987" w:rsidP="00AE0A87">
      <w:pPr>
        <w:pStyle w:val="a5"/>
        <w:numPr>
          <w:ilvl w:val="0"/>
          <w:numId w:val="9"/>
        </w:numPr>
        <w:spacing w:line="360" w:lineRule="auto"/>
        <w:ind w:firstLineChars="0"/>
        <w:rPr>
          <w:rFonts w:ascii="宋体" w:eastAsia="宋体" w:hAnsi="宋体"/>
          <w:szCs w:val="24"/>
        </w:rPr>
      </w:pPr>
      <w:bookmarkStart w:id="45" w:name="_Ref55411869"/>
      <w:r w:rsidRPr="00AE0A87">
        <w:rPr>
          <w:rFonts w:ascii="宋体" w:eastAsia="宋体" w:hAnsi="宋体" w:hint="eastAsia"/>
          <w:szCs w:val="24"/>
        </w:rPr>
        <w:t>张志钢.</w:t>
      </w:r>
      <w:r w:rsidRPr="00AE0A87">
        <w:rPr>
          <w:rFonts w:ascii="宋体" w:eastAsia="宋体" w:hAnsi="宋体"/>
          <w:szCs w:val="24"/>
        </w:rPr>
        <w:t>SLS</w:t>
      </w:r>
      <w:r w:rsidRPr="00AE0A87">
        <w:rPr>
          <w:rFonts w:ascii="宋体" w:eastAsia="宋体" w:hAnsi="宋体" w:hint="eastAsia"/>
          <w:szCs w:val="24"/>
        </w:rPr>
        <w:t>快速成型系统预前处理软件研究</w:t>
      </w:r>
      <w:r w:rsidRPr="00AE0A87">
        <w:rPr>
          <w:rFonts w:ascii="宋体" w:eastAsia="宋体" w:hAnsi="宋体"/>
          <w:szCs w:val="24"/>
        </w:rPr>
        <w:t>[D]</w:t>
      </w:r>
      <w:r w:rsidRPr="00AE0A87">
        <w:rPr>
          <w:rFonts w:ascii="宋体" w:eastAsia="宋体" w:hAnsi="宋体" w:hint="eastAsia"/>
          <w:szCs w:val="24"/>
        </w:rPr>
        <w:t>．天津：河北工学院，2</w:t>
      </w:r>
      <w:r w:rsidRPr="00AE0A87">
        <w:rPr>
          <w:rFonts w:ascii="宋体" w:eastAsia="宋体" w:hAnsi="宋体"/>
          <w:szCs w:val="24"/>
        </w:rPr>
        <w:t>008</w:t>
      </w:r>
      <w:r w:rsidRPr="00AE0A87">
        <w:rPr>
          <w:rFonts w:ascii="宋体" w:eastAsia="宋体" w:hAnsi="宋体" w:hint="eastAsia"/>
          <w:szCs w:val="24"/>
        </w:rPr>
        <w:t>．</w:t>
      </w:r>
      <w:bookmarkEnd w:id="45"/>
    </w:p>
    <w:p w:rsidR="00C20987" w:rsidRPr="00AE0A87" w:rsidRDefault="00C20987" w:rsidP="00AE0A87">
      <w:pPr>
        <w:pStyle w:val="a5"/>
        <w:numPr>
          <w:ilvl w:val="0"/>
          <w:numId w:val="9"/>
        </w:numPr>
        <w:spacing w:line="360" w:lineRule="auto"/>
        <w:ind w:firstLineChars="0"/>
        <w:rPr>
          <w:rFonts w:ascii="宋体" w:eastAsia="宋体" w:hAnsi="宋体"/>
          <w:szCs w:val="24"/>
        </w:rPr>
      </w:pPr>
      <w:bookmarkStart w:id="46" w:name="_Ref55411877"/>
      <w:r w:rsidRPr="00AE0A87">
        <w:rPr>
          <w:rFonts w:ascii="宋体" w:eastAsia="宋体" w:hAnsi="宋体" w:hint="eastAsia"/>
          <w:szCs w:val="24"/>
        </w:rPr>
        <w:t>尹西鹏．选择性激光熔化快速成型系统设计与实现[</w:t>
      </w:r>
      <w:r w:rsidRPr="00AE0A87">
        <w:rPr>
          <w:rFonts w:ascii="宋体" w:eastAsia="宋体" w:hAnsi="宋体"/>
          <w:szCs w:val="24"/>
        </w:rPr>
        <w:t>D]</w:t>
      </w:r>
      <w:r w:rsidRPr="00AE0A87">
        <w:rPr>
          <w:rFonts w:ascii="宋体" w:eastAsia="宋体" w:hAnsi="宋体" w:hint="eastAsia"/>
          <w:szCs w:val="24"/>
        </w:rPr>
        <w:t>．武没：华中科技大学，2</w:t>
      </w:r>
      <w:r w:rsidRPr="00AE0A87">
        <w:rPr>
          <w:rFonts w:ascii="宋体" w:eastAsia="宋体" w:hAnsi="宋体"/>
          <w:szCs w:val="24"/>
        </w:rPr>
        <w:t>008</w:t>
      </w:r>
      <w:r w:rsidRPr="00AE0A87">
        <w:rPr>
          <w:rFonts w:ascii="宋体" w:eastAsia="宋体" w:hAnsi="宋体" w:hint="eastAsia"/>
          <w:szCs w:val="24"/>
        </w:rPr>
        <w:t>.</w:t>
      </w:r>
      <w:bookmarkEnd w:id="46"/>
    </w:p>
    <w:p w:rsidR="00C20987" w:rsidRPr="00AE0A87" w:rsidRDefault="00C20987" w:rsidP="00AE0A87">
      <w:pPr>
        <w:pStyle w:val="a5"/>
        <w:numPr>
          <w:ilvl w:val="0"/>
          <w:numId w:val="9"/>
        </w:numPr>
        <w:spacing w:line="360" w:lineRule="auto"/>
        <w:ind w:firstLineChars="0"/>
        <w:rPr>
          <w:rFonts w:ascii="Times New Roman" w:eastAsia="宋体" w:hAnsi="Times New Roman" w:cs="Times New Roman"/>
          <w:szCs w:val="24"/>
        </w:rPr>
      </w:pPr>
      <w:bookmarkStart w:id="47" w:name="_Ref55411899"/>
      <w:r w:rsidRPr="00AE0A87">
        <w:rPr>
          <w:rFonts w:ascii="宋体" w:eastAsia="宋体" w:hAnsi="宋体" w:hint="eastAsia"/>
          <w:szCs w:val="24"/>
        </w:rPr>
        <w:t>陈树君，赵昀，肖珺等．铅合金电弧熔积成形机器人増材制造系统[</w:t>
      </w:r>
      <w:r w:rsidRPr="00AE0A87">
        <w:rPr>
          <w:rFonts w:ascii="宋体" w:eastAsia="宋体" w:hAnsi="宋体"/>
          <w:szCs w:val="24"/>
        </w:rPr>
        <w:t>J].</w:t>
      </w:r>
      <w:r w:rsidRPr="00AE0A87">
        <w:rPr>
          <w:rFonts w:ascii="宋体" w:eastAsia="宋体" w:hAnsi="宋体" w:hint="eastAsia"/>
          <w:szCs w:val="24"/>
        </w:rPr>
        <w:t>焊</w:t>
      </w:r>
      <w:r w:rsidRPr="00AE0A87">
        <w:rPr>
          <w:rFonts w:ascii="Times New Roman" w:eastAsia="宋体" w:hAnsi="Times New Roman" w:cs="Times New Roman" w:hint="eastAsia"/>
          <w:szCs w:val="24"/>
        </w:rPr>
        <w:t>接·焊接增材制造专题，</w:t>
      </w:r>
      <w:r w:rsidRPr="00AE0A87">
        <w:rPr>
          <w:rFonts w:ascii="Times New Roman" w:eastAsia="宋体" w:hAnsi="Times New Roman" w:cs="Times New Roman" w:hint="eastAsia"/>
          <w:szCs w:val="24"/>
        </w:rPr>
        <w:t>2</w:t>
      </w:r>
      <w:r w:rsidRPr="00AE0A87">
        <w:rPr>
          <w:rFonts w:ascii="Times New Roman" w:eastAsia="宋体" w:hAnsi="Times New Roman" w:cs="Times New Roman"/>
          <w:szCs w:val="24"/>
        </w:rPr>
        <w:t>016</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4</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9~</w:t>
      </w:r>
      <w:r w:rsidRPr="00AE0A87">
        <w:rPr>
          <w:rFonts w:ascii="Times New Roman" w:eastAsia="宋体" w:hAnsi="Times New Roman" w:cs="Times New Roman"/>
          <w:szCs w:val="24"/>
        </w:rPr>
        <w:t>12</w:t>
      </w:r>
      <w:r w:rsidRPr="00AE0A87">
        <w:rPr>
          <w:rFonts w:ascii="Times New Roman" w:eastAsia="宋体" w:hAnsi="Times New Roman" w:cs="Times New Roman" w:hint="eastAsia"/>
          <w:szCs w:val="24"/>
        </w:rPr>
        <w:t>．</w:t>
      </w:r>
      <w:bookmarkEnd w:id="47"/>
    </w:p>
    <w:p w:rsidR="00C20987" w:rsidRPr="00AE0A87" w:rsidRDefault="00C20987" w:rsidP="00AE0A87">
      <w:pPr>
        <w:pStyle w:val="a5"/>
        <w:numPr>
          <w:ilvl w:val="0"/>
          <w:numId w:val="9"/>
        </w:numPr>
        <w:spacing w:line="360" w:lineRule="auto"/>
        <w:ind w:firstLineChars="0"/>
        <w:rPr>
          <w:rFonts w:ascii="Times New Roman" w:eastAsia="宋体" w:hAnsi="Times New Roman" w:cs="Times New Roman"/>
          <w:szCs w:val="24"/>
        </w:rPr>
      </w:pPr>
      <w:bookmarkStart w:id="48" w:name="_Ref55411883"/>
      <w:r w:rsidRPr="00AE0A87">
        <w:rPr>
          <w:rFonts w:ascii="Times New Roman" w:eastAsia="宋体" w:hAnsi="Times New Roman" w:cs="Times New Roman" w:hint="eastAsia"/>
          <w:szCs w:val="24"/>
        </w:rPr>
        <w:t>朱胜</w:t>
      </w:r>
      <w:r w:rsidRPr="00AE0A87">
        <w:rPr>
          <w:rFonts w:ascii="Times New Roman" w:eastAsia="宋体" w:hAnsi="Times New Roman" w:cs="Times New Roman" w:hint="eastAsia"/>
          <w:szCs w:val="24"/>
        </w:rPr>
        <w:t>.</w:t>
      </w:r>
      <w:r w:rsidRPr="00AE0A87">
        <w:rPr>
          <w:rFonts w:ascii="Times New Roman" w:eastAsia="宋体" w:hAnsi="Times New Roman" w:cs="Times New Roman"/>
          <w:szCs w:val="24"/>
        </w:rPr>
        <w:t xml:space="preserve"> </w:t>
      </w:r>
      <w:r w:rsidRPr="00AE0A87">
        <w:rPr>
          <w:rFonts w:ascii="Times New Roman" w:eastAsia="宋体" w:hAnsi="Times New Roman" w:cs="Times New Roman" w:hint="eastAsia"/>
          <w:szCs w:val="24"/>
        </w:rPr>
        <w:t>柔性增材再制造技术</w:t>
      </w:r>
      <w:r w:rsidRPr="00AE0A87">
        <w:rPr>
          <w:rFonts w:ascii="Times New Roman" w:eastAsia="宋体" w:hAnsi="Times New Roman" w:cs="Times New Roman" w:hint="eastAsia"/>
          <w:szCs w:val="24"/>
        </w:rPr>
        <w:t>[</w:t>
      </w:r>
      <w:r w:rsidRPr="00AE0A87">
        <w:rPr>
          <w:rFonts w:ascii="Times New Roman" w:eastAsia="宋体" w:hAnsi="Times New Roman" w:cs="Times New Roman"/>
          <w:szCs w:val="24"/>
        </w:rPr>
        <w:t>J].</w:t>
      </w:r>
      <w:r w:rsidR="005226D5" w:rsidRPr="00AE0A87">
        <w:rPr>
          <w:rFonts w:ascii="Times New Roman" w:eastAsia="宋体" w:hAnsi="Times New Roman" w:cs="Times New Roman" w:hint="eastAsia"/>
          <w:szCs w:val="24"/>
        </w:rPr>
        <w:t>机械工程学报，</w:t>
      </w:r>
      <w:r w:rsidR="005226D5" w:rsidRPr="00AE0A87">
        <w:rPr>
          <w:rFonts w:ascii="Times New Roman" w:eastAsia="宋体" w:hAnsi="Times New Roman" w:cs="Times New Roman" w:hint="eastAsia"/>
          <w:szCs w:val="24"/>
        </w:rPr>
        <w:t>2</w:t>
      </w:r>
      <w:r w:rsidR="005226D5" w:rsidRPr="00AE0A87">
        <w:rPr>
          <w:rFonts w:ascii="Times New Roman" w:eastAsia="宋体" w:hAnsi="Times New Roman" w:cs="Times New Roman"/>
          <w:szCs w:val="24"/>
        </w:rPr>
        <w:t>013</w:t>
      </w:r>
      <w:r w:rsidRPr="00AE0A87">
        <w:rPr>
          <w:rFonts w:ascii="Times New Roman" w:eastAsia="宋体" w:hAnsi="Times New Roman" w:cs="Times New Roman" w:hint="eastAsia"/>
          <w:szCs w:val="24"/>
        </w:rPr>
        <w:t>，</w:t>
      </w:r>
      <w:r w:rsidR="005226D5" w:rsidRPr="00AE0A87">
        <w:rPr>
          <w:rFonts w:ascii="Times New Roman" w:eastAsia="宋体" w:hAnsi="Times New Roman" w:cs="Times New Roman" w:hint="eastAsia"/>
          <w:szCs w:val="24"/>
        </w:rPr>
        <w:t>4</w:t>
      </w:r>
      <w:r w:rsidR="005226D5" w:rsidRPr="00AE0A87">
        <w:rPr>
          <w:rFonts w:ascii="Times New Roman" w:eastAsia="宋体" w:hAnsi="Times New Roman" w:cs="Times New Roman"/>
          <w:szCs w:val="24"/>
        </w:rPr>
        <w:t>9(23)</w:t>
      </w:r>
      <w:r w:rsidRPr="00AE0A87">
        <w:rPr>
          <w:rFonts w:ascii="Times New Roman" w:eastAsia="宋体" w:hAnsi="Times New Roman" w:cs="Times New Roman" w:hint="eastAsia"/>
          <w:szCs w:val="24"/>
        </w:rPr>
        <w:t>：</w:t>
      </w:r>
      <w:r w:rsidR="005226D5" w:rsidRPr="00AE0A87">
        <w:rPr>
          <w:rFonts w:ascii="Times New Roman" w:eastAsia="宋体" w:hAnsi="Times New Roman" w:cs="Times New Roman" w:hint="eastAsia"/>
          <w:szCs w:val="24"/>
        </w:rPr>
        <w:t>1</w:t>
      </w:r>
      <w:r w:rsidR="005226D5" w:rsidRPr="00AE0A87">
        <w:rPr>
          <w:rFonts w:ascii="Times New Roman" w:eastAsia="宋体" w:hAnsi="Times New Roman" w:cs="Times New Roman"/>
          <w:szCs w:val="24"/>
        </w:rPr>
        <w:t>~5.</w:t>
      </w:r>
      <w:bookmarkEnd w:id="48"/>
    </w:p>
    <w:p w:rsidR="00880B83" w:rsidRPr="00AE0A87" w:rsidRDefault="00880B83" w:rsidP="00A22CD5">
      <w:pPr>
        <w:pStyle w:val="a5"/>
        <w:numPr>
          <w:ilvl w:val="0"/>
          <w:numId w:val="9"/>
        </w:numPr>
        <w:spacing w:line="360" w:lineRule="auto"/>
        <w:ind w:firstLineChars="0"/>
        <w:rPr>
          <w:rFonts w:ascii="Times New Roman" w:eastAsia="宋体" w:hAnsi="Times New Roman" w:cs="Times New Roman"/>
          <w:szCs w:val="24"/>
        </w:rPr>
      </w:pPr>
      <w:bookmarkStart w:id="49" w:name="_Ref55411951"/>
      <w:r w:rsidRPr="00AE0A87">
        <w:rPr>
          <w:rFonts w:ascii="Times New Roman" w:eastAsia="宋体" w:hAnsi="Times New Roman" w:cs="Times New Roman" w:hint="eastAsia"/>
          <w:szCs w:val="24"/>
        </w:rPr>
        <w:t>卢秉恒</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李涤尘</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增材制造</w:t>
      </w:r>
      <w:r w:rsidRPr="00AE0A87">
        <w:rPr>
          <w:rFonts w:ascii="Times New Roman" w:eastAsia="宋体" w:hAnsi="Times New Roman" w:cs="Times New Roman" w:hint="eastAsia"/>
          <w:szCs w:val="24"/>
        </w:rPr>
        <w:t>(3D</w:t>
      </w:r>
      <w:r w:rsidRPr="00AE0A87">
        <w:rPr>
          <w:rFonts w:ascii="Times New Roman" w:eastAsia="宋体" w:hAnsi="Times New Roman" w:cs="Times New Roman" w:hint="eastAsia"/>
          <w:szCs w:val="24"/>
        </w:rPr>
        <w:t>打印</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技术发展</w:t>
      </w:r>
      <w:r w:rsidRPr="00AE0A87">
        <w:rPr>
          <w:rFonts w:ascii="Times New Roman" w:eastAsia="宋体" w:hAnsi="Times New Roman" w:cs="Times New Roman" w:hint="eastAsia"/>
          <w:szCs w:val="24"/>
        </w:rPr>
        <w:t>[J].</w:t>
      </w:r>
      <w:r w:rsidRPr="00AE0A87">
        <w:rPr>
          <w:rFonts w:ascii="Times New Roman" w:eastAsia="宋体" w:hAnsi="Times New Roman" w:cs="Times New Roman" w:hint="eastAsia"/>
          <w:szCs w:val="24"/>
        </w:rPr>
        <w:t>机械制造与自动化</w:t>
      </w:r>
      <w:r w:rsidRPr="00AE0A87">
        <w:rPr>
          <w:rFonts w:ascii="Times New Roman" w:eastAsia="宋体" w:hAnsi="Times New Roman" w:cs="Times New Roman" w:hint="eastAsia"/>
          <w:szCs w:val="24"/>
        </w:rPr>
        <w:t>,2013,42(04):1-4.</w:t>
      </w:r>
      <w:bookmarkEnd w:id="49"/>
    </w:p>
    <w:p w:rsidR="005B7490" w:rsidRPr="00AE0A87" w:rsidRDefault="005B7490" w:rsidP="00AE0A87">
      <w:pPr>
        <w:pStyle w:val="a5"/>
        <w:numPr>
          <w:ilvl w:val="0"/>
          <w:numId w:val="9"/>
        </w:numPr>
        <w:spacing w:line="360" w:lineRule="auto"/>
        <w:ind w:firstLineChars="0"/>
        <w:rPr>
          <w:rFonts w:ascii="Times New Roman" w:eastAsia="宋体" w:hAnsi="Times New Roman" w:cs="Times New Roman"/>
          <w:szCs w:val="24"/>
        </w:rPr>
      </w:pPr>
      <w:bookmarkStart w:id="50" w:name="_Ref55412069"/>
      <w:proofErr w:type="spellStart"/>
      <w:r w:rsidRPr="00AE0A87">
        <w:rPr>
          <w:rFonts w:ascii="Times New Roman" w:eastAsia="宋体" w:hAnsi="Times New Roman" w:cs="Times New Roman"/>
          <w:szCs w:val="24"/>
        </w:rPr>
        <w:t>ToddZakiWarfel</w:t>
      </w:r>
      <w:proofErr w:type="spellEnd"/>
      <w:r w:rsidRPr="00AE0A87">
        <w:rPr>
          <w:rFonts w:ascii="Times New Roman" w:eastAsia="宋体" w:hAnsi="Times New Roman" w:cs="Times New Roman"/>
          <w:szCs w:val="24"/>
        </w:rPr>
        <w:t xml:space="preserve">, </w:t>
      </w:r>
      <w:r w:rsidRPr="00AE0A87">
        <w:rPr>
          <w:rFonts w:ascii="Times New Roman" w:eastAsia="宋体" w:hAnsi="Times New Roman" w:cs="Times New Roman" w:hint="eastAsia"/>
          <w:szCs w:val="24"/>
        </w:rPr>
        <w:t>沃菲尔，汤海，等</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原型设计</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实践者指南</w:t>
      </w:r>
      <w:r w:rsidRPr="00AE0A87">
        <w:rPr>
          <w:rFonts w:ascii="Times New Roman" w:eastAsia="宋体" w:hAnsi="Times New Roman" w:cs="Times New Roman"/>
          <w:szCs w:val="24"/>
        </w:rPr>
        <w:t xml:space="preserve">[M]. </w:t>
      </w:r>
      <w:r w:rsidRPr="00AE0A87">
        <w:rPr>
          <w:rFonts w:ascii="Times New Roman" w:eastAsia="宋体" w:hAnsi="Times New Roman" w:cs="Times New Roman" w:hint="eastAsia"/>
          <w:szCs w:val="24"/>
        </w:rPr>
        <w:t>北京</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清华大学出版社</w:t>
      </w:r>
      <w:r w:rsidRPr="00AE0A87">
        <w:rPr>
          <w:rFonts w:ascii="Times New Roman" w:eastAsia="宋体" w:hAnsi="Times New Roman" w:cs="Times New Roman" w:hint="eastAsia"/>
          <w:szCs w:val="24"/>
        </w:rPr>
        <w:t>,</w:t>
      </w:r>
      <w:r w:rsidRPr="00AE0A87">
        <w:rPr>
          <w:rFonts w:ascii="Times New Roman" w:eastAsia="宋体" w:hAnsi="Times New Roman" w:cs="Times New Roman"/>
          <w:szCs w:val="24"/>
        </w:rPr>
        <w:t>2013.</w:t>
      </w:r>
      <w:bookmarkEnd w:id="50"/>
    </w:p>
    <w:p w:rsidR="00EA05E9" w:rsidRPr="00AE0A87" w:rsidRDefault="00EA05E9" w:rsidP="00AE0A87">
      <w:pPr>
        <w:pStyle w:val="a5"/>
        <w:numPr>
          <w:ilvl w:val="0"/>
          <w:numId w:val="9"/>
        </w:numPr>
        <w:spacing w:line="360" w:lineRule="auto"/>
        <w:ind w:firstLineChars="0"/>
        <w:rPr>
          <w:rFonts w:ascii="Times New Roman" w:eastAsia="宋体" w:hAnsi="Times New Roman" w:cs="Times New Roman"/>
          <w:szCs w:val="24"/>
        </w:rPr>
      </w:pPr>
      <w:bookmarkStart w:id="51" w:name="_Ref55411920"/>
      <w:r w:rsidRPr="00AE0A87">
        <w:rPr>
          <w:rFonts w:ascii="Times New Roman" w:eastAsia="宋体" w:hAnsi="Times New Roman" w:cs="Times New Roman" w:hint="eastAsia"/>
          <w:szCs w:val="24"/>
        </w:rPr>
        <w:t>赵孔阳</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朱军</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尹灵芝</w:t>
      </w:r>
      <w:r w:rsidRPr="00AE0A87">
        <w:rPr>
          <w:rFonts w:ascii="Times New Roman" w:eastAsia="宋体" w:hAnsi="Times New Roman" w:cs="Times New Roman" w:hint="eastAsia"/>
          <w:szCs w:val="24"/>
        </w:rPr>
        <w:t>.</w:t>
      </w:r>
      <w:r w:rsidRPr="00AE0A87">
        <w:rPr>
          <w:rFonts w:ascii="Times New Roman" w:eastAsia="宋体" w:hAnsi="Times New Roman" w:cs="Times New Roman" w:hint="eastAsia"/>
          <w:szCs w:val="24"/>
        </w:rPr>
        <w:t>基于</w:t>
      </w:r>
      <w:proofErr w:type="spellStart"/>
      <w:r w:rsidRPr="00AE0A87">
        <w:rPr>
          <w:rFonts w:ascii="Times New Roman" w:eastAsia="宋体" w:hAnsi="Times New Roman" w:cs="Times New Roman" w:hint="eastAsia"/>
          <w:szCs w:val="24"/>
        </w:rPr>
        <w:t>WebGL</w:t>
      </w:r>
      <w:proofErr w:type="spellEnd"/>
      <w:r w:rsidRPr="00AE0A87">
        <w:rPr>
          <w:rFonts w:ascii="Times New Roman" w:eastAsia="宋体" w:hAnsi="Times New Roman" w:cs="Times New Roman" w:hint="eastAsia"/>
          <w:szCs w:val="24"/>
        </w:rPr>
        <w:t>的虚拟场景网络漫游研究</w:t>
      </w:r>
      <w:r w:rsidRPr="00AE0A87">
        <w:rPr>
          <w:rFonts w:ascii="Times New Roman" w:eastAsia="宋体" w:hAnsi="Times New Roman" w:cs="Times New Roman" w:hint="eastAsia"/>
          <w:szCs w:val="24"/>
        </w:rPr>
        <w:t>[J].</w:t>
      </w:r>
      <w:r w:rsidRPr="00AE0A87">
        <w:rPr>
          <w:rFonts w:ascii="Times New Roman" w:eastAsia="宋体" w:hAnsi="Times New Roman" w:cs="Times New Roman" w:hint="eastAsia"/>
          <w:szCs w:val="24"/>
        </w:rPr>
        <w:t>测绘与空间地理信息</w:t>
      </w:r>
      <w:r w:rsidRPr="00AE0A87">
        <w:rPr>
          <w:rFonts w:ascii="Times New Roman" w:eastAsia="宋体" w:hAnsi="Times New Roman" w:cs="Times New Roman" w:hint="eastAsia"/>
          <w:szCs w:val="24"/>
        </w:rPr>
        <w:t>,2015,38(12):40-43.</w:t>
      </w:r>
      <w:bookmarkEnd w:id="51"/>
    </w:p>
    <w:p w:rsidR="0077070B" w:rsidRPr="00AE0A87" w:rsidRDefault="008C4EE7" w:rsidP="00AE0A87">
      <w:pPr>
        <w:pStyle w:val="a5"/>
        <w:numPr>
          <w:ilvl w:val="0"/>
          <w:numId w:val="9"/>
        </w:numPr>
        <w:spacing w:line="360" w:lineRule="auto"/>
        <w:ind w:firstLineChars="0"/>
        <w:rPr>
          <w:rFonts w:ascii="Times New Roman" w:eastAsia="宋体" w:hAnsi="Times New Roman" w:cs="Times New Roman"/>
          <w:szCs w:val="24"/>
        </w:rPr>
      </w:pPr>
      <w:bookmarkStart w:id="52" w:name="_Ref55412091"/>
      <w:r w:rsidRPr="00AE0A87">
        <w:rPr>
          <w:rFonts w:ascii="Times New Roman" w:eastAsia="宋体" w:hAnsi="Times New Roman" w:cs="Times New Roman"/>
          <w:szCs w:val="24"/>
        </w:rPr>
        <w:t xml:space="preserve">Park J T, Kim H G, Moon I Y. </w:t>
      </w:r>
      <w:proofErr w:type="spellStart"/>
      <w:r w:rsidRPr="00AE0A87">
        <w:rPr>
          <w:rFonts w:ascii="Times New Roman" w:eastAsia="宋体" w:hAnsi="Times New Roman" w:cs="Times New Roman"/>
          <w:szCs w:val="24"/>
        </w:rPr>
        <w:t>WebAssembly</w:t>
      </w:r>
      <w:proofErr w:type="spellEnd"/>
      <w:r w:rsidRPr="00AE0A87">
        <w:rPr>
          <w:rFonts w:ascii="Times New Roman" w:eastAsia="宋体" w:hAnsi="Times New Roman" w:cs="Times New Roman"/>
          <w:szCs w:val="24"/>
        </w:rPr>
        <w:t xml:space="preserve"> Performance Analysis for Multimedia Processing in Web Environment[C]// International conference on future information &amp; communication engineering.2018,10(1): 288-290.</w:t>
      </w:r>
      <w:bookmarkEnd w:id="52"/>
    </w:p>
    <w:p w:rsidR="005E0B13" w:rsidRPr="00AE0A87" w:rsidRDefault="008C4EE7" w:rsidP="00AE0A87">
      <w:pPr>
        <w:pStyle w:val="a5"/>
        <w:numPr>
          <w:ilvl w:val="0"/>
          <w:numId w:val="9"/>
        </w:numPr>
        <w:spacing w:line="360" w:lineRule="auto"/>
        <w:ind w:firstLineChars="0"/>
        <w:rPr>
          <w:rFonts w:ascii="Times New Roman" w:eastAsia="宋体" w:hAnsi="Times New Roman" w:cs="Times New Roman"/>
          <w:szCs w:val="24"/>
        </w:rPr>
      </w:pPr>
      <w:bookmarkStart w:id="53" w:name="_Ref55412093"/>
      <w:r w:rsidRPr="00AE0A87">
        <w:rPr>
          <w:rFonts w:ascii="Times New Roman" w:eastAsia="宋体" w:hAnsi="Times New Roman" w:cs="Times New Roman"/>
          <w:szCs w:val="24"/>
        </w:rPr>
        <w:lastRenderedPageBreak/>
        <w:t xml:space="preserve">Watt C. </w:t>
      </w:r>
      <w:proofErr w:type="spellStart"/>
      <w:r w:rsidRPr="00AE0A87">
        <w:rPr>
          <w:rFonts w:ascii="Times New Roman" w:eastAsia="宋体" w:hAnsi="Times New Roman" w:cs="Times New Roman"/>
          <w:szCs w:val="24"/>
        </w:rPr>
        <w:t>Mechanising</w:t>
      </w:r>
      <w:proofErr w:type="spellEnd"/>
      <w:r w:rsidRPr="00AE0A87">
        <w:rPr>
          <w:rFonts w:ascii="Times New Roman" w:eastAsia="宋体" w:hAnsi="Times New Roman" w:cs="Times New Roman"/>
          <w:szCs w:val="24"/>
        </w:rPr>
        <w:t xml:space="preserve"> and </w:t>
      </w:r>
      <w:proofErr w:type="spellStart"/>
      <w:r w:rsidRPr="00AE0A87">
        <w:rPr>
          <w:rFonts w:ascii="Times New Roman" w:eastAsia="宋体" w:hAnsi="Times New Roman" w:cs="Times New Roman"/>
          <w:szCs w:val="24"/>
        </w:rPr>
        <w:t>verifyingthe</w:t>
      </w:r>
      <w:proofErr w:type="spellEnd"/>
      <w:r w:rsidRPr="00AE0A87">
        <w:rPr>
          <w:rFonts w:ascii="Times New Roman" w:eastAsia="宋体" w:hAnsi="Times New Roman" w:cs="Times New Roman"/>
          <w:szCs w:val="24"/>
        </w:rPr>
        <w:t xml:space="preserve"> </w:t>
      </w:r>
      <w:proofErr w:type="spellStart"/>
      <w:r w:rsidRPr="00AE0A87">
        <w:rPr>
          <w:rFonts w:ascii="Times New Roman" w:eastAsia="宋体" w:hAnsi="Times New Roman" w:cs="Times New Roman"/>
          <w:szCs w:val="24"/>
        </w:rPr>
        <w:t>WebAssembly</w:t>
      </w:r>
      <w:proofErr w:type="spellEnd"/>
      <w:r w:rsidRPr="00AE0A87">
        <w:rPr>
          <w:rFonts w:ascii="Times New Roman" w:eastAsia="宋体" w:hAnsi="Times New Roman" w:cs="Times New Roman"/>
          <w:szCs w:val="24"/>
        </w:rPr>
        <w:t xml:space="preserve"> specification[C]//Proceedings of the 7th ACM SIGPLAN International Conference on Certified Programs and Proofs. ACM, 2018: 53-65.</w:t>
      </w:r>
      <w:bookmarkEnd w:id="53"/>
    </w:p>
    <w:p w:rsidR="008C4EE7" w:rsidRPr="00AE0A87" w:rsidRDefault="008C4EE7" w:rsidP="00AE0A87">
      <w:pPr>
        <w:pStyle w:val="a5"/>
        <w:numPr>
          <w:ilvl w:val="0"/>
          <w:numId w:val="9"/>
        </w:numPr>
        <w:spacing w:line="360" w:lineRule="auto"/>
        <w:ind w:firstLineChars="0"/>
        <w:rPr>
          <w:rFonts w:ascii="Times New Roman" w:eastAsia="宋体" w:hAnsi="Times New Roman" w:cs="Times New Roman"/>
          <w:szCs w:val="24"/>
        </w:rPr>
      </w:pPr>
      <w:bookmarkStart w:id="54" w:name="_Ref55412104"/>
      <w:proofErr w:type="spellStart"/>
      <w:r w:rsidRPr="00AE0A87">
        <w:rPr>
          <w:rFonts w:ascii="Times New Roman" w:eastAsia="宋体" w:hAnsi="Times New Roman" w:cs="Times New Roman"/>
          <w:szCs w:val="24"/>
        </w:rPr>
        <w:t>Matsakis</w:t>
      </w:r>
      <w:proofErr w:type="spellEnd"/>
      <w:r w:rsidRPr="00AE0A87">
        <w:rPr>
          <w:rFonts w:ascii="Times New Roman" w:eastAsia="宋体" w:hAnsi="Times New Roman" w:cs="Times New Roman"/>
          <w:szCs w:val="24"/>
        </w:rPr>
        <w:t xml:space="preserve"> N D, </w:t>
      </w:r>
      <w:proofErr w:type="spellStart"/>
      <w:r w:rsidRPr="00AE0A87">
        <w:rPr>
          <w:rFonts w:ascii="Times New Roman" w:eastAsia="宋体" w:hAnsi="Times New Roman" w:cs="Times New Roman"/>
          <w:szCs w:val="24"/>
        </w:rPr>
        <w:t>Klock</w:t>
      </w:r>
      <w:proofErr w:type="spellEnd"/>
      <w:r w:rsidRPr="00AE0A87">
        <w:rPr>
          <w:rFonts w:ascii="Times New Roman" w:eastAsia="宋体" w:hAnsi="Times New Roman" w:cs="Times New Roman"/>
          <w:szCs w:val="24"/>
        </w:rPr>
        <w:t xml:space="preserve"> II F S. The rust language[C]//ACM </w:t>
      </w:r>
      <w:proofErr w:type="spellStart"/>
      <w:r w:rsidRPr="00AE0A87">
        <w:rPr>
          <w:rFonts w:ascii="Times New Roman" w:eastAsia="宋体" w:hAnsi="Times New Roman" w:cs="Times New Roman"/>
          <w:szCs w:val="24"/>
        </w:rPr>
        <w:t>SIGAda</w:t>
      </w:r>
      <w:proofErr w:type="spellEnd"/>
      <w:r w:rsidRPr="00AE0A87">
        <w:rPr>
          <w:rFonts w:ascii="Times New Roman" w:eastAsia="宋体" w:hAnsi="Times New Roman" w:cs="Times New Roman"/>
          <w:szCs w:val="24"/>
        </w:rPr>
        <w:t xml:space="preserve"> </w:t>
      </w:r>
      <w:proofErr w:type="spellStart"/>
      <w:r w:rsidRPr="00AE0A87">
        <w:rPr>
          <w:rFonts w:ascii="Times New Roman" w:eastAsia="宋体" w:hAnsi="Times New Roman" w:cs="Times New Roman"/>
          <w:szCs w:val="24"/>
        </w:rPr>
        <w:t>Ada</w:t>
      </w:r>
      <w:proofErr w:type="spellEnd"/>
      <w:r w:rsidRPr="00AE0A87">
        <w:rPr>
          <w:rFonts w:ascii="Times New Roman" w:eastAsia="宋体" w:hAnsi="Times New Roman" w:cs="Times New Roman"/>
          <w:szCs w:val="24"/>
        </w:rPr>
        <w:t xml:space="preserve"> Letters. ACM, 2014, 34(3):103-104.</w:t>
      </w:r>
      <w:bookmarkEnd w:id="54"/>
    </w:p>
    <w:p w:rsidR="00DE07C3" w:rsidRPr="00AE0A87" w:rsidRDefault="00DE07C3" w:rsidP="00AE0A87">
      <w:pPr>
        <w:pStyle w:val="a5"/>
        <w:numPr>
          <w:ilvl w:val="0"/>
          <w:numId w:val="9"/>
        </w:numPr>
        <w:spacing w:line="360" w:lineRule="auto"/>
        <w:ind w:firstLineChars="0"/>
        <w:rPr>
          <w:rFonts w:ascii="Times New Roman" w:eastAsia="宋体" w:hAnsi="Times New Roman" w:cs="Times New Roman"/>
          <w:szCs w:val="24"/>
        </w:rPr>
      </w:pPr>
      <w:bookmarkStart w:id="55" w:name="_Ref55412110"/>
      <w:proofErr w:type="spellStart"/>
      <w:r w:rsidRPr="00AE0A87">
        <w:rPr>
          <w:rFonts w:ascii="Times New Roman" w:eastAsia="宋体" w:hAnsi="Times New Roman" w:cs="Times New Roman"/>
          <w:szCs w:val="24"/>
        </w:rPr>
        <w:t>Heil</w:t>
      </w:r>
      <w:proofErr w:type="spellEnd"/>
      <w:r w:rsidRPr="00AE0A87">
        <w:rPr>
          <w:rFonts w:ascii="Times New Roman" w:eastAsia="宋体" w:hAnsi="Times New Roman" w:cs="Times New Roman"/>
          <w:szCs w:val="24"/>
        </w:rPr>
        <w:t xml:space="preserve"> S, </w:t>
      </w:r>
      <w:proofErr w:type="spellStart"/>
      <w:r w:rsidRPr="00AE0A87">
        <w:rPr>
          <w:rFonts w:ascii="Times New Roman" w:eastAsia="宋体" w:hAnsi="Times New Roman" w:cs="Times New Roman"/>
          <w:szCs w:val="24"/>
        </w:rPr>
        <w:t>Siegert</w:t>
      </w:r>
      <w:proofErr w:type="spellEnd"/>
      <w:r w:rsidRPr="00AE0A87">
        <w:rPr>
          <w:rFonts w:ascii="Times New Roman" w:eastAsia="宋体" w:hAnsi="Times New Roman" w:cs="Times New Roman"/>
          <w:szCs w:val="24"/>
        </w:rPr>
        <w:t xml:space="preserve"> V, </w:t>
      </w:r>
      <w:proofErr w:type="spellStart"/>
      <w:r w:rsidRPr="00AE0A87">
        <w:rPr>
          <w:rFonts w:ascii="Times New Roman" w:eastAsia="宋体" w:hAnsi="Times New Roman" w:cs="Times New Roman"/>
          <w:szCs w:val="24"/>
        </w:rPr>
        <w:t>Gaedke</w:t>
      </w:r>
      <w:proofErr w:type="spellEnd"/>
      <w:r w:rsidRPr="00AE0A87">
        <w:rPr>
          <w:rFonts w:ascii="Times New Roman" w:eastAsia="宋体" w:hAnsi="Times New Roman" w:cs="Times New Roman"/>
          <w:szCs w:val="24"/>
        </w:rPr>
        <w:t xml:space="preserve"> M. </w:t>
      </w:r>
      <w:proofErr w:type="spellStart"/>
      <w:r w:rsidRPr="00AE0A87">
        <w:rPr>
          <w:rFonts w:ascii="Times New Roman" w:eastAsia="宋体" w:hAnsi="Times New Roman" w:cs="Times New Roman"/>
          <w:szCs w:val="24"/>
        </w:rPr>
        <w:t>ReWaMP</w:t>
      </w:r>
      <w:proofErr w:type="spellEnd"/>
      <w:r w:rsidRPr="00AE0A87">
        <w:rPr>
          <w:rFonts w:ascii="Times New Roman" w:eastAsia="宋体" w:hAnsi="Times New Roman" w:cs="Times New Roman"/>
          <w:szCs w:val="24"/>
        </w:rPr>
        <w:t>: Rapid Web Migration Prototyping Leveraging Web Assembly[C]//International Conference on Web Engineering. Springer, Cham, 2018: 84-92.</w:t>
      </w:r>
      <w:bookmarkEnd w:id="55"/>
    </w:p>
    <w:p w:rsidR="00DE07C3" w:rsidRPr="00AE0A87" w:rsidRDefault="00DE07C3" w:rsidP="00AE0A87">
      <w:pPr>
        <w:pStyle w:val="a5"/>
        <w:numPr>
          <w:ilvl w:val="0"/>
          <w:numId w:val="9"/>
        </w:numPr>
        <w:spacing w:line="360" w:lineRule="auto"/>
        <w:ind w:firstLineChars="0"/>
        <w:rPr>
          <w:rFonts w:ascii="Times New Roman" w:eastAsia="宋体" w:hAnsi="Times New Roman" w:cs="Times New Roman"/>
          <w:szCs w:val="24"/>
        </w:rPr>
      </w:pPr>
      <w:bookmarkStart w:id="56" w:name="_Ref55412129"/>
      <w:proofErr w:type="spellStart"/>
      <w:r w:rsidRPr="00AE0A87">
        <w:rPr>
          <w:rFonts w:ascii="Times New Roman" w:eastAsia="宋体" w:hAnsi="Times New Roman" w:cs="Times New Roman"/>
          <w:szCs w:val="24"/>
        </w:rPr>
        <w:t>Guha</w:t>
      </w:r>
      <w:proofErr w:type="spellEnd"/>
      <w:r w:rsidRPr="00AE0A87">
        <w:rPr>
          <w:rFonts w:ascii="Times New Roman" w:eastAsia="宋体" w:hAnsi="Times New Roman" w:cs="Times New Roman"/>
          <w:szCs w:val="24"/>
        </w:rPr>
        <w:t xml:space="preserve"> A, </w:t>
      </w:r>
      <w:proofErr w:type="spellStart"/>
      <w:r w:rsidRPr="00AE0A87">
        <w:rPr>
          <w:rFonts w:ascii="Times New Roman" w:eastAsia="宋体" w:hAnsi="Times New Roman" w:cs="Times New Roman"/>
          <w:szCs w:val="24"/>
        </w:rPr>
        <w:t>Saftoiu</w:t>
      </w:r>
      <w:proofErr w:type="spellEnd"/>
      <w:r w:rsidRPr="00AE0A87">
        <w:rPr>
          <w:rFonts w:ascii="Times New Roman" w:eastAsia="宋体" w:hAnsi="Times New Roman" w:cs="Times New Roman"/>
          <w:szCs w:val="24"/>
        </w:rPr>
        <w:t xml:space="preserve"> C, </w:t>
      </w:r>
      <w:proofErr w:type="spellStart"/>
      <w:r w:rsidRPr="00AE0A87">
        <w:rPr>
          <w:rFonts w:ascii="Times New Roman" w:eastAsia="宋体" w:hAnsi="Times New Roman" w:cs="Times New Roman"/>
          <w:szCs w:val="24"/>
        </w:rPr>
        <w:t>Krishnamurthi</w:t>
      </w:r>
      <w:proofErr w:type="spellEnd"/>
      <w:r w:rsidRPr="00AE0A87">
        <w:rPr>
          <w:rFonts w:ascii="Times New Roman" w:eastAsia="宋体" w:hAnsi="Times New Roman" w:cs="Times New Roman"/>
          <w:szCs w:val="24"/>
        </w:rPr>
        <w:t xml:space="preserve"> S. The essence of JavaScript[C]//European conference on Object-oriented programming. Springer, Berlin, Heidelberg, 2010: 126-150.</w:t>
      </w:r>
      <w:bookmarkEnd w:id="56"/>
    </w:p>
    <w:p w:rsidR="00DE07C3" w:rsidRDefault="00DE07C3" w:rsidP="00AE0A87">
      <w:pPr>
        <w:pStyle w:val="a5"/>
        <w:numPr>
          <w:ilvl w:val="0"/>
          <w:numId w:val="9"/>
        </w:numPr>
        <w:spacing w:line="360" w:lineRule="auto"/>
        <w:ind w:firstLineChars="0"/>
        <w:rPr>
          <w:rFonts w:ascii="Times New Roman" w:eastAsia="宋体" w:hAnsi="Times New Roman" w:cs="Times New Roman"/>
          <w:szCs w:val="24"/>
        </w:rPr>
      </w:pPr>
      <w:bookmarkStart w:id="57" w:name="_Ref55412138"/>
      <w:proofErr w:type="spellStart"/>
      <w:r w:rsidRPr="00AE0A87">
        <w:rPr>
          <w:rFonts w:ascii="Times New Roman" w:eastAsia="宋体" w:hAnsi="Times New Roman" w:cs="Times New Roman"/>
          <w:szCs w:val="24"/>
        </w:rPr>
        <w:t>Rossberg</w:t>
      </w:r>
      <w:proofErr w:type="spellEnd"/>
      <w:r w:rsidRPr="00AE0A87">
        <w:rPr>
          <w:rFonts w:ascii="Times New Roman" w:eastAsia="宋体" w:hAnsi="Times New Roman" w:cs="Times New Roman"/>
          <w:szCs w:val="24"/>
        </w:rPr>
        <w:t xml:space="preserve"> A. </w:t>
      </w:r>
      <w:proofErr w:type="spellStart"/>
      <w:r w:rsidRPr="00AE0A87">
        <w:rPr>
          <w:rFonts w:ascii="Times New Roman" w:eastAsia="宋体" w:hAnsi="Times New Roman" w:cs="Times New Roman"/>
          <w:szCs w:val="24"/>
        </w:rPr>
        <w:t>WebAssembly</w:t>
      </w:r>
      <w:proofErr w:type="spellEnd"/>
      <w:r w:rsidRPr="00AE0A87">
        <w:rPr>
          <w:rFonts w:ascii="Times New Roman" w:eastAsia="宋体" w:hAnsi="Times New Roman" w:cs="Times New Roman"/>
          <w:szCs w:val="24"/>
        </w:rPr>
        <w:t>: high speed at low cost for everyone[C]//ML16: Proceeding of the 2016 ACM SIGPLAN Workshop on ML. 2016.</w:t>
      </w:r>
      <w:bookmarkEnd w:id="57"/>
    </w:p>
    <w:p w:rsidR="00D40AF7" w:rsidRDefault="00D40AF7" w:rsidP="00AE0A87">
      <w:pPr>
        <w:pStyle w:val="a5"/>
        <w:numPr>
          <w:ilvl w:val="0"/>
          <w:numId w:val="9"/>
        </w:numPr>
        <w:spacing w:line="360" w:lineRule="auto"/>
        <w:ind w:firstLineChars="0"/>
        <w:rPr>
          <w:rFonts w:ascii="Times New Roman" w:eastAsia="宋体" w:hAnsi="Times New Roman" w:cs="Times New Roman"/>
          <w:szCs w:val="24"/>
        </w:rPr>
      </w:pPr>
      <w:bookmarkStart w:id="58" w:name="_Ref55414332"/>
      <w:r w:rsidRPr="00D40AF7">
        <w:rPr>
          <w:rFonts w:ascii="Times New Roman" w:eastAsia="宋体" w:hAnsi="Times New Roman" w:cs="Times New Roman" w:hint="eastAsia"/>
          <w:szCs w:val="24"/>
        </w:rPr>
        <w:t>沃尔克马尔</w:t>
      </w:r>
      <w:r>
        <w:rPr>
          <w:rFonts w:ascii="Times New Roman" w:eastAsia="宋体" w:hAnsi="Times New Roman" w:cs="Times New Roman" w:hint="eastAsia"/>
          <w:szCs w:val="24"/>
        </w:rPr>
        <w:t>·</w:t>
      </w:r>
      <w:r w:rsidRPr="00D40AF7">
        <w:rPr>
          <w:rFonts w:ascii="Times New Roman" w:eastAsia="宋体" w:hAnsi="Times New Roman" w:cs="Times New Roman" w:hint="eastAsia"/>
          <w:szCs w:val="24"/>
        </w:rPr>
        <w:t>邓纳尔</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工业</w:t>
      </w:r>
      <w:r>
        <w:rPr>
          <w:rFonts w:ascii="Times New Roman" w:eastAsia="宋体" w:hAnsi="Times New Roman" w:cs="Times New Roman" w:hint="eastAsia"/>
          <w:szCs w:val="24"/>
        </w:rPr>
        <w:t>4</w:t>
      </w:r>
      <w:r>
        <w:rPr>
          <w:rFonts w:ascii="Times New Roman" w:eastAsia="宋体" w:hAnsi="Times New Roman" w:cs="Times New Roman"/>
          <w:szCs w:val="24"/>
        </w:rPr>
        <w:t>.0</w:t>
      </w:r>
      <w:r>
        <w:rPr>
          <w:rFonts w:ascii="Times New Roman" w:eastAsia="宋体" w:hAnsi="Times New Roman" w:cs="Times New Roman" w:hint="eastAsia"/>
          <w:szCs w:val="24"/>
        </w:rPr>
        <w:t>将融入中国制造</w:t>
      </w:r>
      <w:r>
        <w:rPr>
          <w:rFonts w:ascii="Times New Roman" w:eastAsia="宋体" w:hAnsi="Times New Roman" w:cs="Times New Roman" w:hint="eastAsia"/>
          <w:szCs w:val="24"/>
        </w:rPr>
        <w:t>2</w:t>
      </w:r>
      <w:r>
        <w:rPr>
          <w:rFonts w:ascii="Times New Roman" w:eastAsia="宋体" w:hAnsi="Times New Roman" w:cs="Times New Roman"/>
          <w:szCs w:val="24"/>
        </w:rPr>
        <w:t xml:space="preserve">025[J]. </w:t>
      </w:r>
      <w:r>
        <w:rPr>
          <w:rFonts w:ascii="Times New Roman" w:eastAsia="宋体" w:hAnsi="Times New Roman" w:cs="Times New Roman" w:hint="eastAsia"/>
          <w:szCs w:val="24"/>
        </w:rPr>
        <w:t>经理人，</w:t>
      </w:r>
      <w:r>
        <w:rPr>
          <w:rFonts w:ascii="Times New Roman" w:eastAsia="宋体" w:hAnsi="Times New Roman" w:cs="Times New Roman" w:hint="eastAsia"/>
          <w:szCs w:val="24"/>
        </w:rPr>
        <w:t>2</w:t>
      </w:r>
      <w:r>
        <w:rPr>
          <w:rFonts w:ascii="Times New Roman" w:eastAsia="宋体" w:hAnsi="Times New Roman" w:cs="Times New Roman"/>
          <w:szCs w:val="24"/>
        </w:rPr>
        <w:t>015(7):24-24.</w:t>
      </w:r>
      <w:bookmarkEnd w:id="58"/>
    </w:p>
    <w:p w:rsidR="00FC4D77" w:rsidRDefault="00FC4D77" w:rsidP="00AE0A87">
      <w:pPr>
        <w:pStyle w:val="a5"/>
        <w:numPr>
          <w:ilvl w:val="0"/>
          <w:numId w:val="9"/>
        </w:numPr>
        <w:spacing w:line="360" w:lineRule="auto"/>
        <w:ind w:firstLineChars="0"/>
        <w:rPr>
          <w:rFonts w:ascii="Times New Roman" w:eastAsia="宋体" w:hAnsi="Times New Roman" w:cs="Times New Roman"/>
          <w:szCs w:val="24"/>
        </w:rPr>
      </w:pPr>
      <w:bookmarkStart w:id="59" w:name="_Ref55415061"/>
      <w:r>
        <w:rPr>
          <w:rFonts w:ascii="Times New Roman" w:eastAsia="宋体" w:hAnsi="Times New Roman" w:cs="Times New Roman" w:hint="eastAsia"/>
          <w:szCs w:val="24"/>
        </w:rPr>
        <w:t>W</w:t>
      </w:r>
      <w:r>
        <w:rPr>
          <w:rFonts w:ascii="Times New Roman" w:eastAsia="宋体" w:hAnsi="Times New Roman" w:cs="Times New Roman"/>
          <w:szCs w:val="24"/>
        </w:rPr>
        <w:t>3</w:t>
      </w:r>
      <w:r>
        <w:rPr>
          <w:rFonts w:ascii="Times New Roman" w:eastAsia="宋体" w:hAnsi="Times New Roman" w:cs="Times New Roman" w:hint="eastAsia"/>
          <w:szCs w:val="24"/>
        </w:rPr>
        <w:t>C</w:t>
      </w:r>
      <w:r>
        <w:rPr>
          <w:rFonts w:ascii="Times New Roman" w:eastAsia="宋体" w:hAnsi="Times New Roman" w:cs="Times New Roman"/>
          <w:szCs w:val="24"/>
        </w:rPr>
        <w:t xml:space="preserve"> </w:t>
      </w:r>
      <w:r>
        <w:rPr>
          <w:rFonts w:ascii="Times New Roman" w:eastAsia="宋体" w:hAnsi="Times New Roman" w:cs="Times New Roman" w:hint="eastAsia"/>
          <w:szCs w:val="24"/>
        </w:rPr>
        <w:t>Working</w:t>
      </w:r>
      <w:r>
        <w:rPr>
          <w:rFonts w:ascii="Times New Roman" w:eastAsia="宋体" w:hAnsi="Times New Roman" w:cs="Times New Roman"/>
          <w:szCs w:val="24"/>
        </w:rPr>
        <w:t xml:space="preserve"> </w:t>
      </w:r>
      <w:r>
        <w:rPr>
          <w:rFonts w:ascii="Times New Roman" w:eastAsia="宋体" w:hAnsi="Times New Roman" w:cs="Times New Roman" w:hint="eastAsia"/>
          <w:szCs w:val="24"/>
        </w:rPr>
        <w:t>Group.</w:t>
      </w:r>
      <w:r>
        <w:rPr>
          <w:rFonts w:ascii="Times New Roman" w:eastAsia="宋体" w:hAnsi="Times New Roman" w:cs="Times New Roman"/>
          <w:szCs w:val="24"/>
        </w:rPr>
        <w:t xml:space="preserve"> Web Services </w:t>
      </w:r>
      <w:r>
        <w:rPr>
          <w:rFonts w:ascii="Times New Roman" w:eastAsia="宋体" w:hAnsi="Times New Roman" w:cs="Times New Roman" w:hint="eastAsia"/>
          <w:szCs w:val="24"/>
        </w:rPr>
        <w:t>Architecture</w:t>
      </w:r>
      <w:r>
        <w:rPr>
          <w:rFonts w:ascii="Times New Roman" w:eastAsia="宋体" w:hAnsi="Times New Roman" w:cs="Times New Roman"/>
          <w:szCs w:val="24"/>
        </w:rPr>
        <w:t xml:space="preserve"> </w:t>
      </w:r>
      <w:r>
        <w:rPr>
          <w:rFonts w:ascii="Times New Roman" w:eastAsia="宋体" w:hAnsi="Times New Roman" w:cs="Times New Roman" w:hint="eastAsia"/>
          <w:szCs w:val="24"/>
        </w:rPr>
        <w:t>Requirements</w:t>
      </w:r>
      <w:r w:rsidR="003359BD">
        <w:rPr>
          <w:rFonts w:ascii="Times New Roman" w:eastAsia="宋体" w:hAnsi="Times New Roman" w:cs="Times New Roman"/>
          <w:szCs w:val="24"/>
        </w:rPr>
        <w:t xml:space="preserve"> </w:t>
      </w:r>
      <w:r>
        <w:rPr>
          <w:rFonts w:ascii="Times New Roman" w:eastAsia="宋体" w:hAnsi="Times New Roman" w:cs="Times New Roman"/>
          <w:szCs w:val="24"/>
        </w:rPr>
        <w:t>[EB/OL]</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sidRPr="008E4F21">
        <w:rPr>
          <w:rFonts w:ascii="Times New Roman" w:eastAsia="宋体" w:hAnsi="Times New Roman" w:cs="Times New Roman"/>
          <w:szCs w:val="24"/>
        </w:rPr>
        <w:t>https</w:t>
      </w:r>
      <w:r w:rsidRPr="008E4F21">
        <w:rPr>
          <w:rFonts w:ascii="Times New Roman" w:eastAsia="宋体" w:hAnsi="Times New Roman" w:cs="Times New Roman" w:hint="eastAsia"/>
          <w:szCs w:val="24"/>
        </w:rPr>
        <w:t>:</w:t>
      </w:r>
      <w:r w:rsidRPr="008E4F21">
        <w:rPr>
          <w:rFonts w:ascii="Times New Roman" w:eastAsia="宋体" w:hAnsi="Times New Roman" w:cs="Times New Roman"/>
          <w:szCs w:val="24"/>
        </w:rPr>
        <w:t>//www.w3.org/TR/2002/WD-wsa-reqs-20020819#IDAIO2IB</w:t>
      </w:r>
      <w:r>
        <w:rPr>
          <w:rFonts w:ascii="Times New Roman" w:eastAsia="宋体" w:hAnsi="Times New Roman" w:cs="Times New Roman"/>
          <w:szCs w:val="24"/>
        </w:rPr>
        <w:t>. 2002.2016.3.12</w:t>
      </w:r>
      <w:bookmarkEnd w:id="59"/>
      <w:r w:rsidR="00324377">
        <w:rPr>
          <w:rFonts w:ascii="Times New Roman" w:eastAsia="宋体" w:hAnsi="Times New Roman" w:cs="Times New Roman"/>
          <w:szCs w:val="24"/>
        </w:rPr>
        <w:t>.</w:t>
      </w:r>
    </w:p>
    <w:p w:rsidR="00324377" w:rsidRDefault="00324377" w:rsidP="00AE0A87">
      <w:pPr>
        <w:pStyle w:val="a5"/>
        <w:numPr>
          <w:ilvl w:val="0"/>
          <w:numId w:val="9"/>
        </w:numPr>
        <w:spacing w:line="360" w:lineRule="auto"/>
        <w:ind w:firstLineChars="0"/>
        <w:rPr>
          <w:rFonts w:ascii="Times New Roman" w:eastAsia="宋体" w:hAnsi="Times New Roman" w:cs="Times New Roman"/>
          <w:szCs w:val="24"/>
        </w:rPr>
      </w:pPr>
      <w:bookmarkStart w:id="60" w:name="_Ref55415372"/>
      <w:r>
        <w:rPr>
          <w:rFonts w:ascii="Times New Roman" w:eastAsia="宋体" w:hAnsi="Times New Roman" w:cs="Times New Roman" w:hint="eastAsia"/>
          <w:szCs w:val="24"/>
        </w:rPr>
        <w:t>JM</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Butle</w:t>
      </w:r>
      <w:proofErr w:type="spellEnd"/>
      <w:r>
        <w:rPr>
          <w:rFonts w:ascii="Times New Roman" w:eastAsia="宋体" w:hAnsi="Times New Roman" w:cs="Times New Roman"/>
          <w:szCs w:val="24"/>
        </w:rPr>
        <w:t>. Web service grid architecture[P]. United States Patent 8756320</w:t>
      </w:r>
      <w:r>
        <w:rPr>
          <w:rFonts w:ascii="Times New Roman" w:eastAsia="宋体" w:hAnsi="Times New Roman" w:cs="Times New Roman" w:hint="eastAsia"/>
          <w:szCs w:val="24"/>
        </w:rPr>
        <w:t>,</w:t>
      </w:r>
      <w:r>
        <w:rPr>
          <w:rFonts w:ascii="Times New Roman" w:eastAsia="宋体" w:hAnsi="Times New Roman" w:cs="Times New Roman"/>
          <w:szCs w:val="24"/>
        </w:rPr>
        <w:t>06/17/2014.</w:t>
      </w:r>
      <w:bookmarkEnd w:id="60"/>
    </w:p>
    <w:p w:rsidR="00684553" w:rsidRDefault="00684553" w:rsidP="00AE0A87">
      <w:pPr>
        <w:pStyle w:val="a5"/>
        <w:numPr>
          <w:ilvl w:val="0"/>
          <w:numId w:val="9"/>
        </w:numPr>
        <w:spacing w:line="360" w:lineRule="auto"/>
        <w:ind w:firstLineChars="0"/>
        <w:rPr>
          <w:rFonts w:ascii="Times New Roman" w:eastAsia="宋体" w:hAnsi="Times New Roman" w:cs="Times New Roman"/>
          <w:szCs w:val="24"/>
        </w:rPr>
      </w:pPr>
      <w:bookmarkStart w:id="61" w:name="_Ref55415881"/>
      <w:r>
        <w:rPr>
          <w:rFonts w:ascii="Times New Roman" w:eastAsia="宋体" w:hAnsi="Times New Roman" w:cs="Times New Roman" w:hint="eastAsia"/>
          <w:szCs w:val="24"/>
        </w:rPr>
        <w:t>徐秀勤</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Web</w:t>
      </w:r>
      <w:r>
        <w:rPr>
          <w:rFonts w:ascii="Times New Roman" w:eastAsia="宋体" w:hAnsi="Times New Roman" w:cs="Times New Roman"/>
          <w:szCs w:val="24"/>
        </w:rPr>
        <w:t xml:space="preserve"> </w:t>
      </w:r>
      <w:r>
        <w:rPr>
          <w:rFonts w:ascii="Times New Roman" w:eastAsia="宋体" w:hAnsi="Times New Roman" w:cs="Times New Roman" w:hint="eastAsia"/>
          <w:szCs w:val="24"/>
        </w:rPr>
        <w:t>Service</w:t>
      </w:r>
      <w:r>
        <w:rPr>
          <w:rFonts w:ascii="Times New Roman" w:eastAsia="宋体" w:hAnsi="Times New Roman" w:cs="Times New Roman"/>
          <w:szCs w:val="24"/>
        </w:rPr>
        <w:t>(Web</w:t>
      </w:r>
      <w:r>
        <w:rPr>
          <w:rFonts w:ascii="Times New Roman" w:eastAsia="宋体" w:hAnsi="Times New Roman" w:cs="Times New Roman" w:hint="eastAsia"/>
          <w:szCs w:val="24"/>
        </w:rPr>
        <w:t>服务</w:t>
      </w:r>
      <w:r>
        <w:rPr>
          <w:rFonts w:ascii="Times New Roman" w:eastAsia="宋体" w:hAnsi="Times New Roman" w:cs="Times New Roman"/>
          <w:szCs w:val="24"/>
        </w:rPr>
        <w:t>)</w:t>
      </w:r>
      <w:r>
        <w:rPr>
          <w:rFonts w:ascii="Times New Roman" w:eastAsia="宋体" w:hAnsi="Times New Roman" w:cs="Times New Roman" w:hint="eastAsia"/>
          <w:szCs w:val="24"/>
        </w:rPr>
        <w:t>初探</w:t>
      </w:r>
      <w:r>
        <w:rPr>
          <w:rFonts w:ascii="Times New Roman" w:eastAsia="宋体" w:hAnsi="Times New Roman" w:cs="Times New Roman" w:hint="eastAsia"/>
          <w:szCs w:val="24"/>
        </w:rPr>
        <w:t>[</w:t>
      </w:r>
      <w:r>
        <w:rPr>
          <w:rFonts w:ascii="Times New Roman" w:eastAsia="宋体" w:hAnsi="Times New Roman" w:cs="Times New Roman"/>
          <w:szCs w:val="24"/>
        </w:rPr>
        <w:t xml:space="preserve">J]. </w:t>
      </w:r>
      <w:r>
        <w:rPr>
          <w:rFonts w:ascii="Times New Roman" w:eastAsia="宋体" w:hAnsi="Times New Roman" w:cs="Times New Roman" w:hint="eastAsia"/>
          <w:szCs w:val="24"/>
        </w:rPr>
        <w:t>硅谷，</w:t>
      </w:r>
      <w:r>
        <w:rPr>
          <w:rFonts w:ascii="Times New Roman" w:eastAsia="宋体" w:hAnsi="Times New Roman" w:cs="Times New Roman" w:hint="eastAsia"/>
          <w:szCs w:val="24"/>
        </w:rPr>
        <w:t>2</w:t>
      </w:r>
      <w:r>
        <w:rPr>
          <w:rFonts w:ascii="Times New Roman" w:eastAsia="宋体" w:hAnsi="Times New Roman" w:cs="Times New Roman"/>
          <w:szCs w:val="24"/>
        </w:rPr>
        <w:t>014(18):197-197.</w:t>
      </w:r>
      <w:bookmarkEnd w:id="61"/>
    </w:p>
    <w:p w:rsidR="00684553" w:rsidRDefault="00684553" w:rsidP="00AE0A87">
      <w:pPr>
        <w:pStyle w:val="a5"/>
        <w:numPr>
          <w:ilvl w:val="0"/>
          <w:numId w:val="9"/>
        </w:numPr>
        <w:spacing w:line="360" w:lineRule="auto"/>
        <w:ind w:firstLineChars="0"/>
        <w:rPr>
          <w:rFonts w:ascii="Times New Roman" w:eastAsia="宋体" w:hAnsi="Times New Roman" w:cs="Times New Roman"/>
          <w:szCs w:val="24"/>
        </w:rPr>
      </w:pPr>
      <w:bookmarkStart w:id="62" w:name="_Ref55415888"/>
      <w:r>
        <w:rPr>
          <w:rFonts w:ascii="Times New Roman" w:eastAsia="宋体" w:hAnsi="Times New Roman" w:cs="Times New Roman" w:hint="eastAsia"/>
          <w:szCs w:val="24"/>
        </w:rPr>
        <w:t>F</w:t>
      </w:r>
      <w:r>
        <w:rPr>
          <w:rFonts w:ascii="Times New Roman" w:eastAsia="宋体" w:hAnsi="Times New Roman" w:cs="Times New Roman"/>
          <w:szCs w:val="24"/>
        </w:rPr>
        <w:t>erris C</w:t>
      </w:r>
      <w:r>
        <w:rPr>
          <w:rFonts w:ascii="Times New Roman" w:eastAsia="宋体" w:hAnsi="Times New Roman" w:cs="Times New Roman" w:hint="eastAsia"/>
          <w:szCs w:val="24"/>
        </w:rPr>
        <w:t>，</w:t>
      </w:r>
      <w:r>
        <w:rPr>
          <w:rFonts w:ascii="Times New Roman" w:eastAsia="宋体" w:hAnsi="Times New Roman" w:cs="Times New Roman" w:hint="eastAsia"/>
          <w:szCs w:val="24"/>
        </w:rPr>
        <w:t>Farrell</w:t>
      </w:r>
      <w:r>
        <w:rPr>
          <w:rFonts w:ascii="Times New Roman" w:eastAsia="宋体" w:hAnsi="Times New Roman" w:cs="Times New Roman"/>
          <w:szCs w:val="24"/>
        </w:rPr>
        <w:t xml:space="preserve"> </w:t>
      </w:r>
      <w:r>
        <w:rPr>
          <w:rFonts w:ascii="Times New Roman" w:eastAsia="宋体" w:hAnsi="Times New Roman" w:cs="Times New Roman" w:hint="eastAsia"/>
          <w:szCs w:val="24"/>
        </w:rPr>
        <w:t>J</w:t>
      </w:r>
      <w:r>
        <w:rPr>
          <w:rFonts w:ascii="Times New Roman" w:eastAsia="宋体" w:hAnsi="Times New Roman" w:cs="Times New Roman"/>
          <w:szCs w:val="24"/>
        </w:rPr>
        <w:t xml:space="preserve">. What are Web services? [J]. Communications of the </w:t>
      </w:r>
      <w:proofErr w:type="spellStart"/>
      <w:r>
        <w:rPr>
          <w:rFonts w:ascii="Times New Roman" w:eastAsia="宋体" w:hAnsi="Times New Roman" w:cs="Times New Roman"/>
          <w:szCs w:val="24"/>
        </w:rPr>
        <w:t>Acm</w:t>
      </w:r>
      <w:proofErr w:type="spellEnd"/>
      <w:r>
        <w:rPr>
          <w:rFonts w:ascii="Times New Roman" w:eastAsia="宋体" w:hAnsi="Times New Roman" w:cs="Times New Roman"/>
          <w:szCs w:val="24"/>
        </w:rPr>
        <w:t>, 2003, 46(6):31-31.</w:t>
      </w:r>
      <w:bookmarkEnd w:id="62"/>
    </w:p>
    <w:p w:rsidR="00684553" w:rsidRPr="00AE0A87" w:rsidRDefault="00684553" w:rsidP="00AE0A87">
      <w:pPr>
        <w:pStyle w:val="a5"/>
        <w:numPr>
          <w:ilvl w:val="0"/>
          <w:numId w:val="9"/>
        </w:numPr>
        <w:spacing w:line="360" w:lineRule="auto"/>
        <w:ind w:firstLineChars="0"/>
        <w:rPr>
          <w:rFonts w:ascii="Times New Roman" w:eastAsia="宋体" w:hAnsi="Times New Roman" w:cs="Times New Roman"/>
          <w:szCs w:val="24"/>
        </w:rPr>
      </w:pPr>
      <w:bookmarkStart w:id="63" w:name="_Ref55415894"/>
      <w:r>
        <w:rPr>
          <w:rFonts w:ascii="Times New Roman" w:eastAsia="宋体" w:hAnsi="Times New Roman" w:cs="Times New Roman" w:hint="eastAsia"/>
          <w:szCs w:val="24"/>
        </w:rPr>
        <w:t>Y</w:t>
      </w:r>
      <w:r>
        <w:rPr>
          <w:rFonts w:ascii="Times New Roman" w:eastAsia="宋体" w:hAnsi="Times New Roman" w:cs="Times New Roman"/>
          <w:szCs w:val="24"/>
        </w:rPr>
        <w:t xml:space="preserve">an M, Sun H, Wang X, et al. </w:t>
      </w:r>
      <w:r>
        <w:rPr>
          <w:rFonts w:ascii="Times New Roman" w:eastAsia="宋体" w:hAnsi="Times New Roman" w:cs="Times New Roman" w:hint="eastAsia"/>
          <w:szCs w:val="24"/>
        </w:rPr>
        <w:t>WS</w:t>
      </w:r>
      <w:r>
        <w:rPr>
          <w:rFonts w:ascii="Times New Roman" w:eastAsia="宋体" w:hAnsi="Times New Roman" w:cs="Times New Roman"/>
          <w:szCs w:val="24"/>
        </w:rPr>
        <w:t>-</w:t>
      </w:r>
      <w:proofErr w:type="spellStart"/>
      <w:r>
        <w:rPr>
          <w:rFonts w:ascii="Times New Roman" w:eastAsia="宋体" w:hAnsi="Times New Roman" w:cs="Times New Roman"/>
          <w:szCs w:val="24"/>
        </w:rPr>
        <w:t>Taas</w:t>
      </w:r>
      <w:proofErr w:type="spellEnd"/>
      <w:r>
        <w:rPr>
          <w:rFonts w:ascii="Times New Roman" w:eastAsia="宋体" w:hAnsi="Times New Roman" w:cs="Times New Roman"/>
          <w:szCs w:val="24"/>
        </w:rPr>
        <w:t>: A Testing as a Service Platform for Web Service Load Testing[J]. 2012, 90(1):456-463.</w:t>
      </w:r>
      <w:bookmarkEnd w:id="63"/>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Default="00DE07C3" w:rsidP="00DE07C3">
      <w:pPr>
        <w:spacing w:line="360" w:lineRule="auto"/>
        <w:rPr>
          <w:rFonts w:ascii="宋体" w:eastAsia="宋体" w:hAnsi="宋体"/>
          <w:szCs w:val="24"/>
        </w:rPr>
      </w:pPr>
    </w:p>
    <w:p w:rsidR="00DE07C3" w:rsidRPr="008C4EE7" w:rsidRDefault="00DE07C3" w:rsidP="00DE07C3">
      <w:pPr>
        <w:spacing w:line="360" w:lineRule="auto"/>
        <w:rPr>
          <w:rFonts w:ascii="宋体" w:eastAsia="宋体" w:hAnsi="宋体"/>
          <w:szCs w:val="24"/>
        </w:rPr>
      </w:pPr>
    </w:p>
    <w:tbl>
      <w:tblPr>
        <w:tblW w:w="5120" w:type="dxa"/>
        <w:tblInd w:w="3193" w:type="dxa"/>
        <w:tblCellMar>
          <w:left w:w="0" w:type="dxa"/>
          <w:right w:w="0" w:type="dxa"/>
        </w:tblCellMar>
        <w:tblLook w:val="04A0"/>
      </w:tblPr>
      <w:tblGrid>
        <w:gridCol w:w="2555"/>
        <w:gridCol w:w="94"/>
        <w:gridCol w:w="2471"/>
      </w:tblGrid>
      <w:tr w:rsidR="002F6E1C" w:rsidTr="002F6E1C">
        <w:trPr>
          <w:trHeight w:hRule="exact" w:val="2211"/>
        </w:trPr>
        <w:tc>
          <w:tcPr>
            <w:tcW w:w="2555" w:type="dxa"/>
            <w:hideMark/>
          </w:tcPr>
          <w:p w:rsidR="002F6E1C" w:rsidRDefault="002F6E1C">
            <w:pPr>
              <w:jc w:val="distribute"/>
              <w:rPr>
                <w:rFonts w:ascii="宋体" w:hAnsi="宋体"/>
                <w:b/>
                <w:bCs/>
                <w:sz w:val="28"/>
              </w:rPr>
            </w:pPr>
            <w:r>
              <w:rPr>
                <w:rFonts w:ascii="宋体" w:hAnsi="宋体" w:hint="eastAsia"/>
                <w:b/>
                <w:bCs/>
                <w:sz w:val="28"/>
              </w:rPr>
              <w:t>研究生签字</w:t>
            </w:r>
          </w:p>
          <w:p w:rsidR="002F6E1C" w:rsidRDefault="002F6E1C">
            <w:pPr>
              <w:jc w:val="distribute"/>
              <w:rPr>
                <w:rFonts w:ascii="宋体" w:hAnsi="宋体"/>
                <w:b/>
                <w:bCs/>
                <w:sz w:val="28"/>
              </w:rPr>
            </w:pPr>
            <w:r>
              <w:rPr>
                <w:rFonts w:ascii="宋体" w:hAnsi="宋体" w:hint="eastAsia"/>
                <w:b/>
                <w:bCs/>
                <w:sz w:val="28"/>
              </w:rPr>
              <w:t>指导教师签字</w:t>
            </w:r>
          </w:p>
          <w:p w:rsidR="002F6E1C" w:rsidRDefault="002F6E1C">
            <w:pPr>
              <w:jc w:val="distribute"/>
              <w:rPr>
                <w:rFonts w:ascii="宋体" w:hAnsi="宋体"/>
                <w:b/>
                <w:bCs/>
                <w:sz w:val="28"/>
              </w:rPr>
            </w:pPr>
            <w:r>
              <w:rPr>
                <w:rFonts w:ascii="宋体" w:hAnsi="宋体" w:hint="eastAsia"/>
                <w:b/>
                <w:bCs/>
                <w:sz w:val="28"/>
              </w:rPr>
              <w:t>院(系、所)领导签字</w:t>
            </w:r>
          </w:p>
        </w:tc>
        <w:tc>
          <w:tcPr>
            <w:tcW w:w="94" w:type="dxa"/>
          </w:tcPr>
          <w:p w:rsidR="002F6E1C" w:rsidRDefault="002F6E1C">
            <w:pPr>
              <w:jc w:val="distribute"/>
              <w:rPr>
                <w:rFonts w:ascii="宋体" w:hAnsi="宋体"/>
                <w:b/>
                <w:bCs/>
                <w:sz w:val="28"/>
                <w:u w:val="single"/>
              </w:rPr>
            </w:pPr>
          </w:p>
        </w:tc>
        <w:tc>
          <w:tcPr>
            <w:tcW w:w="2471" w:type="dxa"/>
            <w:hideMark/>
          </w:tcPr>
          <w:p w:rsidR="002F6E1C" w:rsidRDefault="002F6E1C">
            <w:pPr>
              <w:rPr>
                <w:rFonts w:ascii="宋体" w:hAnsi="宋体"/>
                <w:b/>
                <w:bCs/>
                <w:sz w:val="28"/>
                <w:u w:val="single"/>
              </w:rPr>
            </w:pPr>
            <w:r>
              <w:rPr>
                <w:rFonts w:ascii="宋体" w:hAnsi="宋体" w:hint="eastAsia"/>
                <w:b/>
                <w:bCs/>
                <w:sz w:val="28"/>
                <w:u w:val="single"/>
              </w:rPr>
              <w:t xml:space="preserve"> </w:t>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t xml:space="preserve"> </w:t>
            </w:r>
          </w:p>
          <w:p w:rsidR="002F6E1C" w:rsidRDefault="002F6E1C">
            <w:pPr>
              <w:rPr>
                <w:rFonts w:ascii="宋体" w:hAnsi="宋体"/>
                <w:b/>
                <w:bCs/>
                <w:sz w:val="28"/>
                <w:u w:val="single"/>
              </w:rPr>
            </w:pP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t xml:space="preserve"> </w:t>
            </w:r>
          </w:p>
          <w:p w:rsidR="002F6E1C" w:rsidRDefault="002F6E1C">
            <w:pPr>
              <w:rPr>
                <w:rFonts w:ascii="宋体" w:hAnsi="宋体"/>
                <w:b/>
                <w:bCs/>
                <w:sz w:val="28"/>
                <w:u w:val="single"/>
              </w:rPr>
            </w:pP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t xml:space="preserve"> </w:t>
            </w:r>
          </w:p>
        </w:tc>
      </w:tr>
    </w:tbl>
    <w:p w:rsidR="002F6E1C" w:rsidRDefault="002F6E1C" w:rsidP="002F6E1C">
      <w:pPr>
        <w:rPr>
          <w:rFonts w:ascii="Times New Roman" w:hAnsi="Times New Roman" w:cs="Times New Roman"/>
          <w:b/>
          <w:bCs/>
          <w:sz w:val="21"/>
        </w:rPr>
      </w:pPr>
    </w:p>
    <w:p w:rsidR="002F6E1C" w:rsidRPr="002F6E1C" w:rsidRDefault="002F6E1C" w:rsidP="002F6E1C">
      <w:pPr>
        <w:ind w:left="3360" w:firstLineChars="1000" w:firstLine="2811"/>
        <w:rPr>
          <w:b/>
          <w:bCs/>
          <w:sz w:val="28"/>
        </w:rPr>
      </w:pPr>
      <w:r>
        <w:rPr>
          <w:rFonts w:hint="eastAsia"/>
          <w:b/>
          <w:bCs/>
          <w:sz w:val="28"/>
        </w:rPr>
        <w:t>年</w:t>
      </w:r>
      <w:r>
        <w:rPr>
          <w:b/>
          <w:bCs/>
          <w:sz w:val="28"/>
        </w:rPr>
        <w:t xml:space="preserve">    </w:t>
      </w:r>
      <w:r>
        <w:rPr>
          <w:rFonts w:hint="eastAsia"/>
          <w:b/>
          <w:bCs/>
          <w:sz w:val="28"/>
        </w:rPr>
        <w:t>月</w:t>
      </w:r>
      <w:r>
        <w:rPr>
          <w:b/>
          <w:bCs/>
          <w:sz w:val="28"/>
        </w:rPr>
        <w:t xml:space="preserve">    </w:t>
      </w:r>
      <w:r>
        <w:rPr>
          <w:rFonts w:hint="eastAsia"/>
          <w:b/>
          <w:bCs/>
          <w:sz w:val="28"/>
        </w:rPr>
        <w:t>日</w:t>
      </w:r>
    </w:p>
    <w:sectPr w:rsidR="002F6E1C" w:rsidRPr="002F6E1C" w:rsidSect="00667C15">
      <w:footerReference w:type="first" r:id="rId26"/>
      <w:pgSz w:w="11906" w:h="16838"/>
      <w:pgMar w:top="1440" w:right="1800" w:bottom="1440" w:left="1800" w:header="851" w:footer="992" w:gutter="0"/>
      <w:pgNumType w:start="1"/>
      <w:cols w:space="425"/>
      <w:docGrid w:type="lines"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Administrator" w:date="2020-12-11T09:29:00Z" w:initials="A">
    <w:p w:rsidR="00927E82" w:rsidRDefault="00927E82">
      <w:pPr>
        <w:pStyle w:val="ab"/>
      </w:pPr>
      <w:r>
        <w:rPr>
          <w:rStyle w:val="aa"/>
        </w:rPr>
        <w:annotationRef/>
      </w:r>
      <w:r>
        <w:rPr>
          <w:rFonts w:hint="eastAsia"/>
        </w:rPr>
        <w:t>放到第二大部分，而且内容太少，要展开</w:t>
      </w:r>
    </w:p>
  </w:comment>
  <w:comment w:id="20" w:author="Administrator" w:date="2020-12-11T09:43:00Z" w:initials="A">
    <w:p w:rsidR="00E33D04" w:rsidRDefault="00E33D04">
      <w:pPr>
        <w:pStyle w:val="ab"/>
      </w:pPr>
      <w:r>
        <w:rPr>
          <w:rStyle w:val="aa"/>
        </w:rPr>
        <w:annotationRef/>
      </w:r>
      <w:r>
        <w:rPr>
          <w:rFonts w:hint="eastAsia"/>
        </w:rPr>
        <w:t>尽可能写跟实际课题最相关的内容</w:t>
      </w:r>
    </w:p>
  </w:comment>
  <w:comment w:id="37" w:author="Administrator" w:date="2020-12-11T09:45:00Z" w:initials="A">
    <w:p w:rsidR="00E33D04" w:rsidRDefault="00E33D04">
      <w:pPr>
        <w:pStyle w:val="ab"/>
      </w:pPr>
      <w:r>
        <w:rPr>
          <w:rStyle w:val="aa"/>
        </w:rPr>
        <w:annotationRef/>
      </w:r>
      <w:r>
        <w:rPr>
          <w:rFonts w:hint="eastAsia"/>
        </w:rPr>
        <w:t>上有空白，调格式</w:t>
      </w:r>
    </w:p>
  </w:comment>
  <w:comment w:id="38" w:author="Administrator" w:date="2020-12-11T09:45:00Z" w:initials="A">
    <w:p w:rsidR="00E33D04" w:rsidRDefault="00E33D04">
      <w:pPr>
        <w:pStyle w:val="ab"/>
      </w:pPr>
      <w:r>
        <w:rPr>
          <w:rStyle w:val="aa"/>
        </w:rPr>
        <w:annotationRef/>
      </w:r>
      <w:r>
        <w:rPr>
          <w:rFonts w:hint="eastAsia"/>
        </w:rPr>
        <w:t>参考文献</w:t>
      </w:r>
      <w:r>
        <w:rPr>
          <w:rFonts w:hint="eastAsia"/>
        </w:rPr>
        <w:t>30</w:t>
      </w:r>
      <w:r>
        <w:rPr>
          <w:rFonts w:hint="eastAsia"/>
        </w:rPr>
        <w:t>篇以上，在文中按顺序引用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404" w:rsidRDefault="00DA3404" w:rsidP="00894E6F">
      <w:r>
        <w:separator/>
      </w:r>
    </w:p>
  </w:endnote>
  <w:endnote w:type="continuationSeparator" w:id="0">
    <w:p w:rsidR="00DA3404" w:rsidRDefault="00DA3404" w:rsidP="00894E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华文中宋">
    <w:altName w:val="hakuyoxingshu7000"/>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403927"/>
      <w:docPartObj>
        <w:docPartGallery w:val="Page Numbers (Bottom of Page)"/>
        <w:docPartUnique/>
      </w:docPartObj>
    </w:sdtPr>
    <w:sdtContent>
      <w:p w:rsidR="00C20987" w:rsidRDefault="001D76E2">
        <w:pPr>
          <w:pStyle w:val="a4"/>
          <w:jc w:val="center"/>
        </w:pPr>
        <w:r>
          <w:fldChar w:fldCharType="begin"/>
        </w:r>
        <w:r w:rsidR="00C20987">
          <w:instrText>PAGE   \* MERGEFORMAT</w:instrText>
        </w:r>
        <w:r>
          <w:fldChar w:fldCharType="separate"/>
        </w:r>
        <w:r w:rsidR="00E33D04" w:rsidRPr="00E33D04">
          <w:rPr>
            <w:noProof/>
            <w:lang w:val="zh-CN"/>
          </w:rPr>
          <w:t>7</w:t>
        </w:r>
        <w:r>
          <w:fldChar w:fldCharType="end"/>
        </w:r>
      </w:p>
    </w:sdtContent>
  </w:sdt>
  <w:p w:rsidR="00C20987" w:rsidRDefault="00C2098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987" w:rsidRDefault="00C20987">
    <w:pPr>
      <w:pStyle w:val="a4"/>
      <w:jc w:val="center"/>
    </w:pPr>
  </w:p>
  <w:p w:rsidR="00C20987" w:rsidRDefault="00C2098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3547206"/>
      <w:docPartObj>
        <w:docPartGallery w:val="Page Numbers (Bottom of Page)"/>
        <w:docPartUnique/>
      </w:docPartObj>
    </w:sdtPr>
    <w:sdtContent>
      <w:sdt>
        <w:sdtPr>
          <w:id w:val="1728636285"/>
          <w:docPartObj>
            <w:docPartGallery w:val="Page Numbers (Top of Page)"/>
            <w:docPartUnique/>
          </w:docPartObj>
        </w:sdtPr>
        <w:sdtContent>
          <w:p w:rsidR="00C20987" w:rsidRDefault="00C20987">
            <w:pPr>
              <w:pStyle w:val="a4"/>
              <w:jc w:val="center"/>
            </w:pPr>
            <w:r>
              <w:rPr>
                <w:lang w:val="zh-CN"/>
              </w:rPr>
              <w:t xml:space="preserve"> </w:t>
            </w:r>
            <w:r w:rsidR="001D76E2">
              <w:rPr>
                <w:b/>
                <w:bCs/>
                <w:sz w:val="24"/>
                <w:szCs w:val="24"/>
              </w:rPr>
              <w:fldChar w:fldCharType="begin"/>
            </w:r>
            <w:r>
              <w:rPr>
                <w:b/>
                <w:bCs/>
              </w:rPr>
              <w:instrText>PAGE</w:instrText>
            </w:r>
            <w:r w:rsidR="001D76E2">
              <w:rPr>
                <w:b/>
                <w:bCs/>
                <w:sz w:val="24"/>
                <w:szCs w:val="24"/>
              </w:rPr>
              <w:fldChar w:fldCharType="separate"/>
            </w:r>
            <w:r>
              <w:rPr>
                <w:b/>
                <w:bCs/>
                <w:noProof/>
              </w:rPr>
              <w:t>1</w:t>
            </w:r>
            <w:r w:rsidR="001D76E2">
              <w:rPr>
                <w:b/>
                <w:bCs/>
                <w:sz w:val="24"/>
                <w:szCs w:val="24"/>
              </w:rPr>
              <w:fldChar w:fldCharType="end"/>
            </w:r>
            <w:r>
              <w:rPr>
                <w:lang w:val="zh-CN"/>
              </w:rPr>
              <w:t xml:space="preserve"> </w:t>
            </w:r>
            <w:r>
              <w:rPr>
                <w:lang w:val="zh-CN"/>
              </w:rPr>
              <w:t xml:space="preserve">/ </w:t>
            </w:r>
            <w:r w:rsidR="001D76E2">
              <w:rPr>
                <w:b/>
                <w:bCs/>
                <w:sz w:val="24"/>
                <w:szCs w:val="24"/>
              </w:rPr>
              <w:fldChar w:fldCharType="begin"/>
            </w:r>
            <w:r>
              <w:rPr>
                <w:b/>
                <w:bCs/>
              </w:rPr>
              <w:instrText>NUMPAGES</w:instrText>
            </w:r>
            <w:r w:rsidR="001D76E2">
              <w:rPr>
                <w:b/>
                <w:bCs/>
                <w:sz w:val="24"/>
                <w:szCs w:val="24"/>
              </w:rPr>
              <w:fldChar w:fldCharType="separate"/>
            </w:r>
            <w:r>
              <w:rPr>
                <w:b/>
                <w:bCs/>
                <w:noProof/>
              </w:rPr>
              <w:t>15</w:t>
            </w:r>
            <w:r w:rsidR="001D76E2">
              <w:rPr>
                <w:b/>
                <w:bCs/>
                <w:sz w:val="24"/>
                <w:szCs w:val="24"/>
              </w:rPr>
              <w:fldChar w:fldCharType="end"/>
            </w:r>
          </w:p>
        </w:sdtContent>
      </w:sdt>
    </w:sdtContent>
  </w:sdt>
  <w:p w:rsidR="00C20987" w:rsidRDefault="00C2098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404" w:rsidRDefault="00DA3404" w:rsidP="00894E6F">
      <w:r>
        <w:separator/>
      </w:r>
    </w:p>
  </w:footnote>
  <w:footnote w:type="continuationSeparator" w:id="0">
    <w:p w:rsidR="00DA3404" w:rsidRDefault="00DA3404" w:rsidP="00894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987" w:rsidRDefault="00C20987" w:rsidP="00667C15">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EE8"/>
    <w:multiLevelType w:val="hybridMultilevel"/>
    <w:tmpl w:val="1DCA3D30"/>
    <w:lvl w:ilvl="0" w:tplc="E44AA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E2643E"/>
    <w:multiLevelType w:val="multilevel"/>
    <w:tmpl w:val="4D424F0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25131D"/>
    <w:multiLevelType w:val="hybridMultilevel"/>
    <w:tmpl w:val="D66EE508"/>
    <w:lvl w:ilvl="0" w:tplc="EB9207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CE7A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5C958BA"/>
    <w:multiLevelType w:val="multilevel"/>
    <w:tmpl w:val="198ECE6E"/>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37A7A72"/>
    <w:multiLevelType w:val="hybridMultilevel"/>
    <w:tmpl w:val="D500E10E"/>
    <w:lvl w:ilvl="0" w:tplc="9A60E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855C5"/>
    <w:multiLevelType w:val="hybridMultilevel"/>
    <w:tmpl w:val="3EB8A740"/>
    <w:lvl w:ilvl="0" w:tplc="DA0200DA">
      <w:start w:val="1"/>
      <w:numFmt w:val="bullet"/>
      <w:lvlText w:val=""/>
      <w:lvlJc w:val="left"/>
      <w:pPr>
        <w:tabs>
          <w:tab w:val="num" w:pos="720"/>
        </w:tabs>
        <w:ind w:left="720" w:hanging="360"/>
      </w:pPr>
      <w:rPr>
        <w:rFonts w:ascii="Wingdings" w:hAnsi="Wingdings" w:hint="default"/>
      </w:rPr>
    </w:lvl>
    <w:lvl w:ilvl="1" w:tplc="E7E8363E" w:tentative="1">
      <w:start w:val="1"/>
      <w:numFmt w:val="bullet"/>
      <w:lvlText w:val=""/>
      <w:lvlJc w:val="left"/>
      <w:pPr>
        <w:tabs>
          <w:tab w:val="num" w:pos="1440"/>
        </w:tabs>
        <w:ind w:left="1440" w:hanging="360"/>
      </w:pPr>
      <w:rPr>
        <w:rFonts w:ascii="Wingdings" w:hAnsi="Wingdings" w:hint="default"/>
      </w:rPr>
    </w:lvl>
    <w:lvl w:ilvl="2" w:tplc="399EB534" w:tentative="1">
      <w:start w:val="1"/>
      <w:numFmt w:val="bullet"/>
      <w:lvlText w:val=""/>
      <w:lvlJc w:val="left"/>
      <w:pPr>
        <w:tabs>
          <w:tab w:val="num" w:pos="2160"/>
        </w:tabs>
        <w:ind w:left="2160" w:hanging="360"/>
      </w:pPr>
      <w:rPr>
        <w:rFonts w:ascii="Wingdings" w:hAnsi="Wingdings" w:hint="default"/>
      </w:rPr>
    </w:lvl>
    <w:lvl w:ilvl="3" w:tplc="074A07B6" w:tentative="1">
      <w:start w:val="1"/>
      <w:numFmt w:val="bullet"/>
      <w:lvlText w:val=""/>
      <w:lvlJc w:val="left"/>
      <w:pPr>
        <w:tabs>
          <w:tab w:val="num" w:pos="2880"/>
        </w:tabs>
        <w:ind w:left="2880" w:hanging="360"/>
      </w:pPr>
      <w:rPr>
        <w:rFonts w:ascii="Wingdings" w:hAnsi="Wingdings" w:hint="default"/>
      </w:rPr>
    </w:lvl>
    <w:lvl w:ilvl="4" w:tplc="50ECC83A" w:tentative="1">
      <w:start w:val="1"/>
      <w:numFmt w:val="bullet"/>
      <w:lvlText w:val=""/>
      <w:lvlJc w:val="left"/>
      <w:pPr>
        <w:tabs>
          <w:tab w:val="num" w:pos="3600"/>
        </w:tabs>
        <w:ind w:left="3600" w:hanging="360"/>
      </w:pPr>
      <w:rPr>
        <w:rFonts w:ascii="Wingdings" w:hAnsi="Wingdings" w:hint="default"/>
      </w:rPr>
    </w:lvl>
    <w:lvl w:ilvl="5" w:tplc="029453FE" w:tentative="1">
      <w:start w:val="1"/>
      <w:numFmt w:val="bullet"/>
      <w:lvlText w:val=""/>
      <w:lvlJc w:val="left"/>
      <w:pPr>
        <w:tabs>
          <w:tab w:val="num" w:pos="4320"/>
        </w:tabs>
        <w:ind w:left="4320" w:hanging="360"/>
      </w:pPr>
      <w:rPr>
        <w:rFonts w:ascii="Wingdings" w:hAnsi="Wingdings" w:hint="default"/>
      </w:rPr>
    </w:lvl>
    <w:lvl w:ilvl="6" w:tplc="9326AA62" w:tentative="1">
      <w:start w:val="1"/>
      <w:numFmt w:val="bullet"/>
      <w:lvlText w:val=""/>
      <w:lvlJc w:val="left"/>
      <w:pPr>
        <w:tabs>
          <w:tab w:val="num" w:pos="5040"/>
        </w:tabs>
        <w:ind w:left="5040" w:hanging="360"/>
      </w:pPr>
      <w:rPr>
        <w:rFonts w:ascii="Wingdings" w:hAnsi="Wingdings" w:hint="default"/>
      </w:rPr>
    </w:lvl>
    <w:lvl w:ilvl="7" w:tplc="27400BAC" w:tentative="1">
      <w:start w:val="1"/>
      <w:numFmt w:val="bullet"/>
      <w:lvlText w:val=""/>
      <w:lvlJc w:val="left"/>
      <w:pPr>
        <w:tabs>
          <w:tab w:val="num" w:pos="5760"/>
        </w:tabs>
        <w:ind w:left="5760" w:hanging="360"/>
      </w:pPr>
      <w:rPr>
        <w:rFonts w:ascii="Wingdings" w:hAnsi="Wingdings" w:hint="default"/>
      </w:rPr>
    </w:lvl>
    <w:lvl w:ilvl="8" w:tplc="0B367CA8" w:tentative="1">
      <w:start w:val="1"/>
      <w:numFmt w:val="bullet"/>
      <w:lvlText w:val=""/>
      <w:lvlJc w:val="left"/>
      <w:pPr>
        <w:tabs>
          <w:tab w:val="num" w:pos="6480"/>
        </w:tabs>
        <w:ind w:left="6480" w:hanging="360"/>
      </w:pPr>
      <w:rPr>
        <w:rFonts w:ascii="Wingdings" w:hAnsi="Wingdings" w:hint="default"/>
      </w:rPr>
    </w:lvl>
  </w:abstractNum>
  <w:abstractNum w:abstractNumId="7">
    <w:nsid w:val="512B17F6"/>
    <w:multiLevelType w:val="multilevel"/>
    <w:tmpl w:val="4D424F0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4187B90"/>
    <w:multiLevelType w:val="multilevel"/>
    <w:tmpl w:val="AB6CC09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8"/>
  </w:num>
  <w:num w:numId="3">
    <w:abstractNumId w:val="4"/>
  </w:num>
  <w:num w:numId="4">
    <w:abstractNumId w:val="1"/>
  </w:num>
  <w:num w:numId="5">
    <w:abstractNumId w:val="3"/>
  </w:num>
  <w:num w:numId="6">
    <w:abstractNumId w:val="0"/>
  </w:num>
  <w:num w:numId="7">
    <w:abstractNumId w:val="5"/>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F84"/>
    <w:rsid w:val="00000307"/>
    <w:rsid w:val="0001244A"/>
    <w:rsid w:val="0001481E"/>
    <w:rsid w:val="00014AF9"/>
    <w:rsid w:val="000227B8"/>
    <w:rsid w:val="00027B3F"/>
    <w:rsid w:val="00043D28"/>
    <w:rsid w:val="00050A17"/>
    <w:rsid w:val="00073572"/>
    <w:rsid w:val="00080C8B"/>
    <w:rsid w:val="0008319A"/>
    <w:rsid w:val="00083FE7"/>
    <w:rsid w:val="000873B9"/>
    <w:rsid w:val="0008763A"/>
    <w:rsid w:val="00091CC6"/>
    <w:rsid w:val="000D1446"/>
    <w:rsid w:val="0010705D"/>
    <w:rsid w:val="00120F1D"/>
    <w:rsid w:val="00124EFC"/>
    <w:rsid w:val="0013495F"/>
    <w:rsid w:val="00143AEB"/>
    <w:rsid w:val="001541EA"/>
    <w:rsid w:val="0018522E"/>
    <w:rsid w:val="001A02CC"/>
    <w:rsid w:val="001B0939"/>
    <w:rsid w:val="001D76E2"/>
    <w:rsid w:val="001E74F0"/>
    <w:rsid w:val="00205419"/>
    <w:rsid w:val="00211301"/>
    <w:rsid w:val="00241A3B"/>
    <w:rsid w:val="00243500"/>
    <w:rsid w:val="00253A03"/>
    <w:rsid w:val="002743A9"/>
    <w:rsid w:val="00275BAE"/>
    <w:rsid w:val="002816F0"/>
    <w:rsid w:val="00295089"/>
    <w:rsid w:val="002A7AB1"/>
    <w:rsid w:val="002B2C51"/>
    <w:rsid w:val="002F6E1C"/>
    <w:rsid w:val="0030322E"/>
    <w:rsid w:val="0032175E"/>
    <w:rsid w:val="00324377"/>
    <w:rsid w:val="00334ACD"/>
    <w:rsid w:val="003359BD"/>
    <w:rsid w:val="00335B2C"/>
    <w:rsid w:val="00340B69"/>
    <w:rsid w:val="00350834"/>
    <w:rsid w:val="00351D32"/>
    <w:rsid w:val="00353C9F"/>
    <w:rsid w:val="00354969"/>
    <w:rsid w:val="00364790"/>
    <w:rsid w:val="003876D2"/>
    <w:rsid w:val="00387D65"/>
    <w:rsid w:val="00395A7E"/>
    <w:rsid w:val="003B21E6"/>
    <w:rsid w:val="003B2637"/>
    <w:rsid w:val="003B3F4A"/>
    <w:rsid w:val="003C0D68"/>
    <w:rsid w:val="003C1AFA"/>
    <w:rsid w:val="003D507B"/>
    <w:rsid w:val="003E705E"/>
    <w:rsid w:val="003F020D"/>
    <w:rsid w:val="003F0E58"/>
    <w:rsid w:val="004221BF"/>
    <w:rsid w:val="0043199A"/>
    <w:rsid w:val="00431AD0"/>
    <w:rsid w:val="0043380C"/>
    <w:rsid w:val="00436BB6"/>
    <w:rsid w:val="00442615"/>
    <w:rsid w:val="00443F6F"/>
    <w:rsid w:val="00443FBA"/>
    <w:rsid w:val="004442CB"/>
    <w:rsid w:val="0045781F"/>
    <w:rsid w:val="00460BDD"/>
    <w:rsid w:val="004634AE"/>
    <w:rsid w:val="00466CA0"/>
    <w:rsid w:val="00466DDC"/>
    <w:rsid w:val="0047005B"/>
    <w:rsid w:val="004729AE"/>
    <w:rsid w:val="004766AE"/>
    <w:rsid w:val="0049153E"/>
    <w:rsid w:val="00491CD5"/>
    <w:rsid w:val="00493042"/>
    <w:rsid w:val="00493749"/>
    <w:rsid w:val="004B28D2"/>
    <w:rsid w:val="004C6372"/>
    <w:rsid w:val="004E5ED3"/>
    <w:rsid w:val="004F71F5"/>
    <w:rsid w:val="005026DB"/>
    <w:rsid w:val="00505020"/>
    <w:rsid w:val="00513C51"/>
    <w:rsid w:val="00517055"/>
    <w:rsid w:val="005226D5"/>
    <w:rsid w:val="00533D4C"/>
    <w:rsid w:val="0053723C"/>
    <w:rsid w:val="00574BC6"/>
    <w:rsid w:val="00576ECF"/>
    <w:rsid w:val="00581CDB"/>
    <w:rsid w:val="00596EFE"/>
    <w:rsid w:val="005B7490"/>
    <w:rsid w:val="005C13DA"/>
    <w:rsid w:val="005C2FB4"/>
    <w:rsid w:val="005E0B13"/>
    <w:rsid w:val="005E6CC5"/>
    <w:rsid w:val="005F1041"/>
    <w:rsid w:val="005F1FB6"/>
    <w:rsid w:val="006308EE"/>
    <w:rsid w:val="00667C15"/>
    <w:rsid w:val="00667C5D"/>
    <w:rsid w:val="00680F88"/>
    <w:rsid w:val="006819C4"/>
    <w:rsid w:val="00684553"/>
    <w:rsid w:val="00695A9C"/>
    <w:rsid w:val="00697A16"/>
    <w:rsid w:val="006C633C"/>
    <w:rsid w:val="006C6ABB"/>
    <w:rsid w:val="006E1CCF"/>
    <w:rsid w:val="006E694F"/>
    <w:rsid w:val="00704D65"/>
    <w:rsid w:val="0072268C"/>
    <w:rsid w:val="00727F92"/>
    <w:rsid w:val="00734B74"/>
    <w:rsid w:val="00747B45"/>
    <w:rsid w:val="007514FD"/>
    <w:rsid w:val="00756AFE"/>
    <w:rsid w:val="0077070B"/>
    <w:rsid w:val="007773B4"/>
    <w:rsid w:val="00787F7E"/>
    <w:rsid w:val="00793074"/>
    <w:rsid w:val="007B04C7"/>
    <w:rsid w:val="007B3B50"/>
    <w:rsid w:val="007B4B6D"/>
    <w:rsid w:val="007C1786"/>
    <w:rsid w:val="007C3964"/>
    <w:rsid w:val="007D111B"/>
    <w:rsid w:val="007D5208"/>
    <w:rsid w:val="008019BC"/>
    <w:rsid w:val="00801A0C"/>
    <w:rsid w:val="00815DF5"/>
    <w:rsid w:val="00821B3D"/>
    <w:rsid w:val="00823598"/>
    <w:rsid w:val="008240AF"/>
    <w:rsid w:val="0082574A"/>
    <w:rsid w:val="00826AD4"/>
    <w:rsid w:val="00832BE6"/>
    <w:rsid w:val="00851837"/>
    <w:rsid w:val="00860029"/>
    <w:rsid w:val="00864EFC"/>
    <w:rsid w:val="00876D7F"/>
    <w:rsid w:val="00880441"/>
    <w:rsid w:val="00880B83"/>
    <w:rsid w:val="008827C8"/>
    <w:rsid w:val="00883510"/>
    <w:rsid w:val="00883731"/>
    <w:rsid w:val="00885BC7"/>
    <w:rsid w:val="00894E6F"/>
    <w:rsid w:val="008A0D73"/>
    <w:rsid w:val="008A1F08"/>
    <w:rsid w:val="008C4EE7"/>
    <w:rsid w:val="008D0EC2"/>
    <w:rsid w:val="008D6E7C"/>
    <w:rsid w:val="008E4F21"/>
    <w:rsid w:val="008E7132"/>
    <w:rsid w:val="008F0262"/>
    <w:rsid w:val="008F3AE3"/>
    <w:rsid w:val="008F6486"/>
    <w:rsid w:val="00927E82"/>
    <w:rsid w:val="00933A67"/>
    <w:rsid w:val="00934686"/>
    <w:rsid w:val="00965B3A"/>
    <w:rsid w:val="009677FD"/>
    <w:rsid w:val="0097551E"/>
    <w:rsid w:val="0099004C"/>
    <w:rsid w:val="0099646B"/>
    <w:rsid w:val="009A07E1"/>
    <w:rsid w:val="009B20AA"/>
    <w:rsid w:val="009D246C"/>
    <w:rsid w:val="009F39F3"/>
    <w:rsid w:val="00A032C8"/>
    <w:rsid w:val="00A21767"/>
    <w:rsid w:val="00A26E80"/>
    <w:rsid w:val="00A342A7"/>
    <w:rsid w:val="00A41344"/>
    <w:rsid w:val="00A46077"/>
    <w:rsid w:val="00A479A2"/>
    <w:rsid w:val="00A504B7"/>
    <w:rsid w:val="00A5297D"/>
    <w:rsid w:val="00A64278"/>
    <w:rsid w:val="00A8258D"/>
    <w:rsid w:val="00A84400"/>
    <w:rsid w:val="00AA40B3"/>
    <w:rsid w:val="00AC288C"/>
    <w:rsid w:val="00AD4870"/>
    <w:rsid w:val="00AE0A87"/>
    <w:rsid w:val="00AE13F5"/>
    <w:rsid w:val="00AE610B"/>
    <w:rsid w:val="00AF07C1"/>
    <w:rsid w:val="00AF1FB5"/>
    <w:rsid w:val="00AF36CE"/>
    <w:rsid w:val="00AF730F"/>
    <w:rsid w:val="00B073AB"/>
    <w:rsid w:val="00B14F16"/>
    <w:rsid w:val="00B1659A"/>
    <w:rsid w:val="00B23D3F"/>
    <w:rsid w:val="00B26E1A"/>
    <w:rsid w:val="00B556B3"/>
    <w:rsid w:val="00B609AF"/>
    <w:rsid w:val="00B66F11"/>
    <w:rsid w:val="00B83E7B"/>
    <w:rsid w:val="00B9092C"/>
    <w:rsid w:val="00B95A4A"/>
    <w:rsid w:val="00BA0134"/>
    <w:rsid w:val="00BB32D9"/>
    <w:rsid w:val="00BC003F"/>
    <w:rsid w:val="00BD4896"/>
    <w:rsid w:val="00BE1534"/>
    <w:rsid w:val="00BE1FD9"/>
    <w:rsid w:val="00BE60CC"/>
    <w:rsid w:val="00BF0912"/>
    <w:rsid w:val="00C05CA1"/>
    <w:rsid w:val="00C16B06"/>
    <w:rsid w:val="00C20987"/>
    <w:rsid w:val="00C20AA6"/>
    <w:rsid w:val="00C378CB"/>
    <w:rsid w:val="00C37ADC"/>
    <w:rsid w:val="00C37F19"/>
    <w:rsid w:val="00C43F84"/>
    <w:rsid w:val="00C446C2"/>
    <w:rsid w:val="00C46792"/>
    <w:rsid w:val="00C66211"/>
    <w:rsid w:val="00C81916"/>
    <w:rsid w:val="00C83DA5"/>
    <w:rsid w:val="00C9187A"/>
    <w:rsid w:val="00C95025"/>
    <w:rsid w:val="00C9562B"/>
    <w:rsid w:val="00C95668"/>
    <w:rsid w:val="00CA3B10"/>
    <w:rsid w:val="00CB73C3"/>
    <w:rsid w:val="00CD3DF2"/>
    <w:rsid w:val="00CD3EA2"/>
    <w:rsid w:val="00CF2A60"/>
    <w:rsid w:val="00CF7627"/>
    <w:rsid w:val="00D0043F"/>
    <w:rsid w:val="00D0786E"/>
    <w:rsid w:val="00D16B82"/>
    <w:rsid w:val="00D24515"/>
    <w:rsid w:val="00D31B9A"/>
    <w:rsid w:val="00D35609"/>
    <w:rsid w:val="00D40AF7"/>
    <w:rsid w:val="00D5181E"/>
    <w:rsid w:val="00D51960"/>
    <w:rsid w:val="00D57C63"/>
    <w:rsid w:val="00D6313E"/>
    <w:rsid w:val="00D9790A"/>
    <w:rsid w:val="00DA2A9D"/>
    <w:rsid w:val="00DA3404"/>
    <w:rsid w:val="00DD2119"/>
    <w:rsid w:val="00DE0265"/>
    <w:rsid w:val="00DE07C3"/>
    <w:rsid w:val="00DE0B2D"/>
    <w:rsid w:val="00DF2A73"/>
    <w:rsid w:val="00DF50CC"/>
    <w:rsid w:val="00E076C9"/>
    <w:rsid w:val="00E10ACB"/>
    <w:rsid w:val="00E24D43"/>
    <w:rsid w:val="00E33D04"/>
    <w:rsid w:val="00E3418B"/>
    <w:rsid w:val="00E40DB4"/>
    <w:rsid w:val="00E41EF5"/>
    <w:rsid w:val="00E42459"/>
    <w:rsid w:val="00E47FC8"/>
    <w:rsid w:val="00E55BE6"/>
    <w:rsid w:val="00E61567"/>
    <w:rsid w:val="00E627C2"/>
    <w:rsid w:val="00E632D4"/>
    <w:rsid w:val="00E73E01"/>
    <w:rsid w:val="00E93190"/>
    <w:rsid w:val="00E9687D"/>
    <w:rsid w:val="00EA05E9"/>
    <w:rsid w:val="00EA49F3"/>
    <w:rsid w:val="00EB27E2"/>
    <w:rsid w:val="00EC5707"/>
    <w:rsid w:val="00ED5ABD"/>
    <w:rsid w:val="00EE5DBD"/>
    <w:rsid w:val="00F11A58"/>
    <w:rsid w:val="00F1289E"/>
    <w:rsid w:val="00F24AAE"/>
    <w:rsid w:val="00F33B69"/>
    <w:rsid w:val="00F4184C"/>
    <w:rsid w:val="00F56A0C"/>
    <w:rsid w:val="00F60C04"/>
    <w:rsid w:val="00F706BD"/>
    <w:rsid w:val="00F96C96"/>
    <w:rsid w:val="00FA099B"/>
    <w:rsid w:val="00FA5DE7"/>
    <w:rsid w:val="00FA6FFA"/>
    <w:rsid w:val="00FA7577"/>
    <w:rsid w:val="00FB26BB"/>
    <w:rsid w:val="00FC4D77"/>
    <w:rsid w:val="00FD2D31"/>
    <w:rsid w:val="00FE582B"/>
    <w:rsid w:val="00FF5CD6"/>
    <w:rsid w:val="00FF6A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9F3"/>
    <w:pPr>
      <w:widowControl w:val="0"/>
      <w:jc w:val="both"/>
    </w:pPr>
    <w:rPr>
      <w:sz w:val="24"/>
    </w:rPr>
  </w:style>
  <w:style w:type="paragraph" w:styleId="1">
    <w:name w:val="heading 1"/>
    <w:basedOn w:val="a"/>
    <w:next w:val="a"/>
    <w:link w:val="1Char"/>
    <w:uiPriority w:val="9"/>
    <w:qFormat/>
    <w:rsid w:val="00894E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4E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60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4E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4E6F"/>
    <w:rPr>
      <w:sz w:val="18"/>
      <w:szCs w:val="18"/>
    </w:rPr>
  </w:style>
  <w:style w:type="paragraph" w:styleId="a4">
    <w:name w:val="footer"/>
    <w:basedOn w:val="a"/>
    <w:link w:val="Char0"/>
    <w:uiPriority w:val="99"/>
    <w:unhideWhenUsed/>
    <w:rsid w:val="00894E6F"/>
    <w:pPr>
      <w:tabs>
        <w:tab w:val="center" w:pos="4153"/>
        <w:tab w:val="right" w:pos="8306"/>
      </w:tabs>
      <w:snapToGrid w:val="0"/>
      <w:jc w:val="left"/>
    </w:pPr>
    <w:rPr>
      <w:sz w:val="18"/>
      <w:szCs w:val="18"/>
    </w:rPr>
  </w:style>
  <w:style w:type="character" w:customStyle="1" w:styleId="Char0">
    <w:name w:val="页脚 Char"/>
    <w:basedOn w:val="a0"/>
    <w:link w:val="a4"/>
    <w:uiPriority w:val="99"/>
    <w:rsid w:val="00894E6F"/>
    <w:rPr>
      <w:sz w:val="18"/>
      <w:szCs w:val="18"/>
    </w:rPr>
  </w:style>
  <w:style w:type="character" w:customStyle="1" w:styleId="1Char">
    <w:name w:val="标题 1 Char"/>
    <w:basedOn w:val="a0"/>
    <w:link w:val="1"/>
    <w:uiPriority w:val="9"/>
    <w:rsid w:val="00894E6F"/>
    <w:rPr>
      <w:b/>
      <w:bCs/>
      <w:kern w:val="44"/>
      <w:sz w:val="44"/>
      <w:szCs w:val="44"/>
    </w:rPr>
  </w:style>
  <w:style w:type="character" w:customStyle="1" w:styleId="2Char">
    <w:name w:val="标题 2 Char"/>
    <w:basedOn w:val="a0"/>
    <w:link w:val="2"/>
    <w:uiPriority w:val="9"/>
    <w:rsid w:val="00894E6F"/>
    <w:rPr>
      <w:rFonts w:asciiTheme="majorHAnsi" w:eastAsiaTheme="majorEastAsia" w:hAnsiTheme="majorHAnsi" w:cstheme="majorBidi"/>
      <w:b/>
      <w:bCs/>
      <w:sz w:val="32"/>
      <w:szCs w:val="32"/>
    </w:rPr>
  </w:style>
  <w:style w:type="paragraph" w:styleId="a5">
    <w:name w:val="List Paragraph"/>
    <w:basedOn w:val="a"/>
    <w:uiPriority w:val="34"/>
    <w:qFormat/>
    <w:rsid w:val="00894E6F"/>
    <w:pPr>
      <w:ind w:firstLineChars="200" w:firstLine="420"/>
    </w:pPr>
  </w:style>
  <w:style w:type="character" w:customStyle="1" w:styleId="3Char">
    <w:name w:val="标题 3 Char"/>
    <w:basedOn w:val="a0"/>
    <w:link w:val="3"/>
    <w:uiPriority w:val="9"/>
    <w:rsid w:val="00BE60CC"/>
    <w:rPr>
      <w:b/>
      <w:bCs/>
      <w:sz w:val="32"/>
      <w:szCs w:val="32"/>
    </w:rPr>
  </w:style>
  <w:style w:type="paragraph" w:styleId="a6">
    <w:name w:val="Normal (Web)"/>
    <w:basedOn w:val="a"/>
    <w:uiPriority w:val="99"/>
    <w:unhideWhenUsed/>
    <w:rsid w:val="007C1786"/>
    <w:pPr>
      <w:widowControl/>
      <w:spacing w:before="100" w:beforeAutospacing="1" w:after="100" w:afterAutospacing="1"/>
      <w:jc w:val="left"/>
    </w:pPr>
    <w:rPr>
      <w:rFonts w:ascii="宋体" w:eastAsia="宋体" w:hAnsi="宋体" w:cs="宋体"/>
      <w:kern w:val="0"/>
      <w:szCs w:val="24"/>
    </w:rPr>
  </w:style>
  <w:style w:type="paragraph" w:styleId="a7">
    <w:name w:val="Body Text Indent"/>
    <w:basedOn w:val="a"/>
    <w:link w:val="Char1"/>
    <w:semiHidden/>
    <w:unhideWhenUsed/>
    <w:rsid w:val="00014AF9"/>
    <w:pPr>
      <w:spacing w:line="360" w:lineRule="auto"/>
      <w:ind w:firstLineChars="200" w:firstLine="376"/>
    </w:pPr>
    <w:rPr>
      <w:rFonts w:ascii="Times New Roman" w:eastAsia="宋体" w:hAnsi="Times New Roman" w:cs="Times New Roman"/>
      <w:spacing w:val="4"/>
      <w:sz w:val="18"/>
      <w:szCs w:val="24"/>
    </w:rPr>
  </w:style>
  <w:style w:type="character" w:customStyle="1" w:styleId="Char1">
    <w:name w:val="正文文本缩进 Char"/>
    <w:basedOn w:val="a0"/>
    <w:link w:val="a7"/>
    <w:semiHidden/>
    <w:rsid w:val="00014AF9"/>
    <w:rPr>
      <w:rFonts w:ascii="Times New Roman" w:eastAsia="宋体" w:hAnsi="Times New Roman" w:cs="Times New Roman"/>
      <w:spacing w:val="4"/>
      <w:sz w:val="18"/>
      <w:szCs w:val="24"/>
    </w:rPr>
  </w:style>
  <w:style w:type="paragraph" w:styleId="20">
    <w:name w:val="Body Text Indent 2"/>
    <w:basedOn w:val="a"/>
    <w:link w:val="2Char0"/>
    <w:semiHidden/>
    <w:unhideWhenUsed/>
    <w:rsid w:val="00014AF9"/>
    <w:pPr>
      <w:spacing w:line="360" w:lineRule="auto"/>
      <w:ind w:leftChars="132" w:left="907" w:hangingChars="224" w:hanging="630"/>
    </w:pPr>
    <w:rPr>
      <w:rFonts w:ascii="Times New Roman" w:eastAsia="宋体" w:hAnsi="Times New Roman" w:cs="Times New Roman"/>
      <w:b/>
      <w:bCs/>
      <w:sz w:val="28"/>
      <w:szCs w:val="24"/>
    </w:rPr>
  </w:style>
  <w:style w:type="character" w:customStyle="1" w:styleId="2Char0">
    <w:name w:val="正文文本缩进 2 Char"/>
    <w:basedOn w:val="a0"/>
    <w:link w:val="20"/>
    <w:semiHidden/>
    <w:rsid w:val="00014AF9"/>
    <w:rPr>
      <w:rFonts w:ascii="Times New Roman" w:eastAsia="宋体" w:hAnsi="Times New Roman" w:cs="Times New Roman"/>
      <w:b/>
      <w:bCs/>
      <w:sz w:val="28"/>
      <w:szCs w:val="24"/>
    </w:rPr>
  </w:style>
  <w:style w:type="character" w:styleId="a8">
    <w:name w:val="Hyperlink"/>
    <w:basedOn w:val="a0"/>
    <w:uiPriority w:val="99"/>
    <w:unhideWhenUsed/>
    <w:rsid w:val="00680F88"/>
    <w:rPr>
      <w:color w:val="0563C1" w:themeColor="hyperlink"/>
      <w:u w:val="single"/>
    </w:rPr>
  </w:style>
  <w:style w:type="character" w:customStyle="1" w:styleId="UnresolvedMention">
    <w:name w:val="Unresolved Mention"/>
    <w:basedOn w:val="a0"/>
    <w:uiPriority w:val="99"/>
    <w:semiHidden/>
    <w:unhideWhenUsed/>
    <w:rsid w:val="00680F88"/>
    <w:rPr>
      <w:color w:val="605E5C"/>
      <w:shd w:val="clear" w:color="auto" w:fill="E1DFDD"/>
    </w:rPr>
  </w:style>
  <w:style w:type="paragraph" w:styleId="a9">
    <w:name w:val="Balloon Text"/>
    <w:basedOn w:val="a"/>
    <w:link w:val="Char2"/>
    <w:uiPriority w:val="99"/>
    <w:semiHidden/>
    <w:unhideWhenUsed/>
    <w:rsid w:val="00124EFC"/>
    <w:rPr>
      <w:sz w:val="18"/>
      <w:szCs w:val="18"/>
    </w:rPr>
  </w:style>
  <w:style w:type="character" w:customStyle="1" w:styleId="Char2">
    <w:name w:val="批注框文本 Char"/>
    <w:basedOn w:val="a0"/>
    <w:link w:val="a9"/>
    <w:uiPriority w:val="99"/>
    <w:semiHidden/>
    <w:rsid w:val="00124EFC"/>
    <w:rPr>
      <w:sz w:val="18"/>
      <w:szCs w:val="18"/>
    </w:rPr>
  </w:style>
  <w:style w:type="character" w:styleId="aa">
    <w:name w:val="annotation reference"/>
    <w:basedOn w:val="a0"/>
    <w:uiPriority w:val="99"/>
    <w:semiHidden/>
    <w:unhideWhenUsed/>
    <w:rsid w:val="00927E82"/>
    <w:rPr>
      <w:sz w:val="21"/>
      <w:szCs w:val="21"/>
    </w:rPr>
  </w:style>
  <w:style w:type="paragraph" w:styleId="ab">
    <w:name w:val="annotation text"/>
    <w:basedOn w:val="a"/>
    <w:link w:val="Char3"/>
    <w:uiPriority w:val="99"/>
    <w:semiHidden/>
    <w:unhideWhenUsed/>
    <w:rsid w:val="00927E82"/>
    <w:pPr>
      <w:jc w:val="left"/>
    </w:pPr>
  </w:style>
  <w:style w:type="character" w:customStyle="1" w:styleId="Char3">
    <w:name w:val="批注文字 Char"/>
    <w:basedOn w:val="a0"/>
    <w:link w:val="ab"/>
    <w:uiPriority w:val="99"/>
    <w:semiHidden/>
    <w:rsid w:val="00927E82"/>
    <w:rPr>
      <w:sz w:val="24"/>
    </w:rPr>
  </w:style>
  <w:style w:type="paragraph" w:styleId="ac">
    <w:name w:val="annotation subject"/>
    <w:basedOn w:val="ab"/>
    <w:next w:val="ab"/>
    <w:link w:val="Char4"/>
    <w:uiPriority w:val="99"/>
    <w:semiHidden/>
    <w:unhideWhenUsed/>
    <w:rsid w:val="00927E82"/>
    <w:rPr>
      <w:b/>
      <w:bCs/>
    </w:rPr>
  </w:style>
  <w:style w:type="character" w:customStyle="1" w:styleId="Char4">
    <w:name w:val="批注主题 Char"/>
    <w:basedOn w:val="Char3"/>
    <w:link w:val="ac"/>
    <w:uiPriority w:val="99"/>
    <w:semiHidden/>
    <w:rsid w:val="00927E82"/>
    <w:rPr>
      <w:b/>
      <w:bCs/>
    </w:rPr>
  </w:style>
</w:styles>
</file>

<file path=word/webSettings.xml><?xml version="1.0" encoding="utf-8"?>
<w:webSettings xmlns:r="http://schemas.openxmlformats.org/officeDocument/2006/relationships" xmlns:w="http://schemas.openxmlformats.org/wordprocessingml/2006/main">
  <w:divs>
    <w:div w:id="168915176">
      <w:bodyDiv w:val="1"/>
      <w:marLeft w:val="0"/>
      <w:marRight w:val="0"/>
      <w:marTop w:val="0"/>
      <w:marBottom w:val="0"/>
      <w:divBdr>
        <w:top w:val="none" w:sz="0" w:space="0" w:color="auto"/>
        <w:left w:val="none" w:sz="0" w:space="0" w:color="auto"/>
        <w:bottom w:val="none" w:sz="0" w:space="0" w:color="auto"/>
        <w:right w:val="none" w:sz="0" w:space="0" w:color="auto"/>
      </w:divBdr>
    </w:div>
    <w:div w:id="686368281">
      <w:bodyDiv w:val="1"/>
      <w:marLeft w:val="0"/>
      <w:marRight w:val="0"/>
      <w:marTop w:val="0"/>
      <w:marBottom w:val="0"/>
      <w:divBdr>
        <w:top w:val="none" w:sz="0" w:space="0" w:color="auto"/>
        <w:left w:val="none" w:sz="0" w:space="0" w:color="auto"/>
        <w:bottom w:val="none" w:sz="0" w:space="0" w:color="auto"/>
        <w:right w:val="none" w:sz="0" w:space="0" w:color="auto"/>
      </w:divBdr>
    </w:div>
    <w:div w:id="1575240339">
      <w:bodyDiv w:val="1"/>
      <w:marLeft w:val="0"/>
      <w:marRight w:val="0"/>
      <w:marTop w:val="0"/>
      <w:marBottom w:val="0"/>
      <w:divBdr>
        <w:top w:val="none" w:sz="0" w:space="0" w:color="auto"/>
        <w:left w:val="none" w:sz="0" w:space="0" w:color="auto"/>
        <w:bottom w:val="none" w:sz="0" w:space="0" w:color="auto"/>
        <w:right w:val="none" w:sz="0" w:space="0" w:color="auto"/>
      </w:divBdr>
    </w:div>
    <w:div w:id="1749493890">
      <w:bodyDiv w:val="1"/>
      <w:marLeft w:val="0"/>
      <w:marRight w:val="0"/>
      <w:marTop w:val="0"/>
      <w:marBottom w:val="0"/>
      <w:divBdr>
        <w:top w:val="none" w:sz="0" w:space="0" w:color="auto"/>
        <w:left w:val="none" w:sz="0" w:space="0" w:color="auto"/>
        <w:bottom w:val="none" w:sz="0" w:space="0" w:color="auto"/>
        <w:right w:val="none" w:sz="0" w:space="0" w:color="auto"/>
      </w:divBdr>
      <w:divsChild>
        <w:div w:id="1695226552">
          <w:marLeft w:val="547"/>
          <w:marRight w:val="0"/>
          <w:marTop w:val="0"/>
          <w:marBottom w:val="0"/>
          <w:divBdr>
            <w:top w:val="none" w:sz="0" w:space="0" w:color="auto"/>
            <w:left w:val="none" w:sz="0" w:space="0" w:color="auto"/>
            <w:bottom w:val="none" w:sz="0" w:space="0" w:color="auto"/>
            <w:right w:val="none" w:sz="0" w:space="0" w:color="auto"/>
          </w:divBdr>
        </w:div>
        <w:div w:id="901020218">
          <w:marLeft w:val="547"/>
          <w:marRight w:val="0"/>
          <w:marTop w:val="0"/>
          <w:marBottom w:val="0"/>
          <w:divBdr>
            <w:top w:val="none" w:sz="0" w:space="0" w:color="auto"/>
            <w:left w:val="none" w:sz="0" w:space="0" w:color="auto"/>
            <w:bottom w:val="none" w:sz="0" w:space="0" w:color="auto"/>
            <w:right w:val="none" w:sz="0" w:space="0" w:color="auto"/>
          </w:divBdr>
        </w:div>
        <w:div w:id="1443962598">
          <w:marLeft w:val="547"/>
          <w:marRight w:val="0"/>
          <w:marTop w:val="0"/>
          <w:marBottom w:val="0"/>
          <w:divBdr>
            <w:top w:val="none" w:sz="0" w:space="0" w:color="auto"/>
            <w:left w:val="none" w:sz="0" w:space="0" w:color="auto"/>
            <w:bottom w:val="none" w:sz="0" w:space="0" w:color="auto"/>
            <w:right w:val="none" w:sz="0" w:space="0" w:color="auto"/>
          </w:divBdr>
        </w:div>
      </w:divsChild>
    </w:div>
    <w:div w:id="197952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39020-E594-45A0-BB45-3EBA3903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2414</Words>
  <Characters>13765</Characters>
  <Application>Microsoft Office Word</Application>
  <DocSecurity>0</DocSecurity>
  <Lines>114</Lines>
  <Paragraphs>32</Paragraphs>
  <ScaleCrop>false</ScaleCrop>
  <Company>Microsoft</Company>
  <LinksUpToDate>false</LinksUpToDate>
  <CharactersWithSpaces>16147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2</cp:revision>
  <cp:lastPrinted>2018-12-29T01:26:00Z</cp:lastPrinted>
  <dcterms:created xsi:type="dcterms:W3CDTF">2020-12-11T01:46:00Z</dcterms:created>
  <dcterms:modified xsi:type="dcterms:W3CDTF">2020-12-11T01:46:00Z</dcterms:modified>
</cp:coreProperties>
</file>